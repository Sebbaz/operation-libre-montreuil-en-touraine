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69" w:rsidRDefault="00CC4969" w:rsidP="0001709E">
      <w:pPr>
        <w:pStyle w:val="Titr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Conseil municipal du </w:t>
      </w:r>
      <w:r w:rsidR="00C25540">
        <w:rPr>
          <w:rFonts w:ascii="Calibri" w:hAnsi="Calibri"/>
          <w:sz w:val="28"/>
          <w:szCs w:val="28"/>
        </w:rPr>
        <w:t>18 juillet 2013</w:t>
      </w:r>
    </w:p>
    <w:p w:rsidR="0001709E" w:rsidRPr="0001709E" w:rsidRDefault="0001709E" w:rsidP="0001709E">
      <w:pPr>
        <w:pStyle w:val="Sous-titre"/>
      </w:pPr>
    </w:p>
    <w:p w:rsidR="0001709E" w:rsidRDefault="0001709E" w:rsidP="0001709E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Présents :</w:t>
      </w:r>
    </w:p>
    <w:p w:rsidR="00CC4969" w:rsidRPr="0001709E" w:rsidRDefault="0001709E" w:rsidP="0001709E">
      <w:pPr>
        <w:pStyle w:val="Paragraphedeliste"/>
        <w:numPr>
          <w:ilvl w:val="0"/>
          <w:numId w:val="3"/>
        </w:num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CC4969" w:rsidRPr="0001709E">
        <w:rPr>
          <w:rFonts w:ascii="Calibri" w:hAnsi="Calibri"/>
          <w:sz w:val="22"/>
          <w:szCs w:val="22"/>
        </w:rPr>
        <w:t xml:space="preserve">Daniel </w:t>
      </w:r>
      <w:proofErr w:type="spellStart"/>
      <w:r w:rsidR="00CC4969" w:rsidRPr="0001709E">
        <w:rPr>
          <w:rFonts w:ascii="Calibri" w:hAnsi="Calibri"/>
          <w:sz w:val="22"/>
          <w:szCs w:val="22"/>
        </w:rPr>
        <w:t>Jugy</w:t>
      </w:r>
      <w:proofErr w:type="spellEnd"/>
      <w:r w:rsidR="00CC4969" w:rsidRPr="0001709E">
        <w:rPr>
          <w:rFonts w:ascii="Calibri" w:hAnsi="Calibri"/>
          <w:sz w:val="22"/>
          <w:szCs w:val="22"/>
        </w:rPr>
        <w:t xml:space="preserve">, </w:t>
      </w:r>
      <w:r w:rsidR="00CD1732" w:rsidRPr="0001709E">
        <w:rPr>
          <w:rFonts w:ascii="Calibri" w:hAnsi="Calibri"/>
          <w:sz w:val="22"/>
          <w:szCs w:val="22"/>
        </w:rPr>
        <w:t>Jean-Pierre Toulouse,</w:t>
      </w:r>
      <w:r w:rsidR="00CC4969" w:rsidRPr="0001709E">
        <w:rPr>
          <w:rFonts w:ascii="Calibri" w:hAnsi="Calibri"/>
          <w:sz w:val="22"/>
          <w:szCs w:val="22"/>
        </w:rPr>
        <w:t xml:space="preserve"> Philippe </w:t>
      </w:r>
      <w:proofErr w:type="spellStart"/>
      <w:r w:rsidR="00CC4969" w:rsidRPr="0001709E">
        <w:rPr>
          <w:rFonts w:ascii="Calibri" w:hAnsi="Calibri"/>
          <w:sz w:val="22"/>
          <w:szCs w:val="22"/>
        </w:rPr>
        <w:t>Pouleau</w:t>
      </w:r>
      <w:proofErr w:type="spellEnd"/>
      <w:del w:id="0" w:author="SALADO" w:date="2013-07-23T16:23:00Z">
        <w:r w:rsidR="00CC4969" w:rsidRPr="0001709E" w:rsidDel="002F653F">
          <w:rPr>
            <w:rFonts w:ascii="Calibri" w:hAnsi="Calibri"/>
            <w:sz w:val="22"/>
            <w:szCs w:val="22"/>
          </w:rPr>
          <w:delText>,</w:delText>
        </w:r>
      </w:del>
      <w:r w:rsidR="00CD1732" w:rsidRPr="0001709E">
        <w:rPr>
          <w:rFonts w:ascii="Calibri" w:hAnsi="Calibri"/>
          <w:sz w:val="22"/>
          <w:szCs w:val="22"/>
        </w:rPr>
        <w:t xml:space="preserve"> </w:t>
      </w:r>
      <w:r w:rsidR="00CC4969" w:rsidRPr="0001709E">
        <w:rPr>
          <w:rFonts w:ascii="Calibri" w:hAnsi="Calibri"/>
          <w:sz w:val="22"/>
          <w:szCs w:val="22"/>
        </w:rPr>
        <w:t xml:space="preserve">Fabienne Salado, Charles </w:t>
      </w:r>
      <w:proofErr w:type="spellStart"/>
      <w:r w:rsidR="00CC4969" w:rsidRPr="0001709E">
        <w:rPr>
          <w:rFonts w:ascii="Calibri" w:hAnsi="Calibri"/>
          <w:sz w:val="22"/>
          <w:szCs w:val="22"/>
        </w:rPr>
        <w:t>Speth</w:t>
      </w:r>
      <w:proofErr w:type="spellEnd"/>
      <w:r w:rsidR="00CC4969" w:rsidRPr="0001709E">
        <w:rPr>
          <w:rFonts w:ascii="Calibri" w:hAnsi="Calibri"/>
          <w:sz w:val="22"/>
          <w:szCs w:val="22"/>
        </w:rPr>
        <w:t xml:space="preserve">, Philippe </w:t>
      </w:r>
      <w:proofErr w:type="spellStart"/>
      <w:r w:rsidR="00CC4969" w:rsidRPr="0001709E">
        <w:rPr>
          <w:rFonts w:ascii="Calibri" w:hAnsi="Calibri"/>
          <w:sz w:val="22"/>
          <w:szCs w:val="22"/>
        </w:rPr>
        <w:t>Schodet</w:t>
      </w:r>
      <w:proofErr w:type="spellEnd"/>
      <w:r w:rsidR="00CC4969" w:rsidRPr="0001709E">
        <w:rPr>
          <w:rFonts w:ascii="Calibri" w:hAnsi="Calibri"/>
          <w:sz w:val="22"/>
          <w:szCs w:val="22"/>
        </w:rPr>
        <w:t xml:space="preserve">, Bernard Bruno, </w:t>
      </w:r>
      <w:r w:rsidR="002F653F" w:rsidRPr="0001709E">
        <w:rPr>
          <w:rFonts w:ascii="Calibri" w:hAnsi="Calibri"/>
          <w:sz w:val="22"/>
          <w:szCs w:val="22"/>
        </w:rPr>
        <w:t xml:space="preserve">Danielle Daube, Louis </w:t>
      </w:r>
      <w:proofErr w:type="spellStart"/>
      <w:r w:rsidR="002F653F" w:rsidRPr="0001709E">
        <w:rPr>
          <w:rFonts w:ascii="Calibri" w:hAnsi="Calibri"/>
          <w:sz w:val="22"/>
          <w:szCs w:val="22"/>
        </w:rPr>
        <w:t>Derumaux</w:t>
      </w:r>
      <w:proofErr w:type="spellEnd"/>
      <w:r w:rsidR="002F653F" w:rsidRPr="0001709E">
        <w:rPr>
          <w:rFonts w:ascii="Calibri" w:hAnsi="Calibri"/>
          <w:sz w:val="22"/>
          <w:szCs w:val="22"/>
        </w:rPr>
        <w:t xml:space="preserve">, Philippe </w:t>
      </w:r>
      <w:proofErr w:type="spellStart"/>
      <w:r w:rsidR="002F653F" w:rsidRPr="0001709E">
        <w:rPr>
          <w:rFonts w:ascii="Calibri" w:hAnsi="Calibri"/>
          <w:sz w:val="22"/>
          <w:szCs w:val="22"/>
        </w:rPr>
        <w:t>Perrodo</w:t>
      </w:r>
      <w:proofErr w:type="spellEnd"/>
    </w:p>
    <w:p w:rsidR="00CC4969" w:rsidRDefault="00CC4969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Myriam Le Page - DGS</w:t>
      </w:r>
    </w:p>
    <w:p w:rsidR="00CC4969" w:rsidRDefault="00CC4969">
      <w:pPr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Absents  excusés : </w:t>
      </w:r>
    </w:p>
    <w:p w:rsidR="00CC4969" w:rsidRDefault="002F653F" w:rsidP="002F653F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Jean-Pierre Toulouse absent en début de séance donne pouvoir à Philippe </w:t>
      </w:r>
      <w:proofErr w:type="spellStart"/>
      <w:r>
        <w:rPr>
          <w:rFonts w:ascii="Calibri" w:hAnsi="Calibri"/>
          <w:sz w:val="22"/>
          <w:szCs w:val="22"/>
        </w:rPr>
        <w:t>Pouleau</w:t>
      </w:r>
      <w:proofErr w:type="spellEnd"/>
      <w:r w:rsidR="00CD1732">
        <w:rPr>
          <w:rFonts w:ascii="Calibri" w:hAnsi="Calibri"/>
          <w:sz w:val="22"/>
          <w:szCs w:val="22"/>
        </w:rPr>
        <w:t xml:space="preserve"> pour toutes les délibérations (est arrivé aux questions diverses)</w:t>
      </w:r>
    </w:p>
    <w:p w:rsidR="002F653F" w:rsidRDefault="002F653F" w:rsidP="002F653F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Karine </w:t>
      </w:r>
      <w:proofErr w:type="spellStart"/>
      <w:r>
        <w:rPr>
          <w:rFonts w:ascii="Calibri" w:hAnsi="Calibri"/>
          <w:sz w:val="22"/>
          <w:szCs w:val="22"/>
        </w:rPr>
        <w:t>Esmiol</w:t>
      </w:r>
      <w:proofErr w:type="spellEnd"/>
      <w:r>
        <w:rPr>
          <w:rFonts w:ascii="Calibri" w:hAnsi="Calibri"/>
          <w:sz w:val="22"/>
          <w:szCs w:val="22"/>
        </w:rPr>
        <w:t xml:space="preserve"> donne pouvoir à Louis </w:t>
      </w:r>
      <w:proofErr w:type="spellStart"/>
      <w:r>
        <w:rPr>
          <w:rFonts w:ascii="Calibri" w:hAnsi="Calibri"/>
          <w:sz w:val="22"/>
          <w:szCs w:val="22"/>
        </w:rPr>
        <w:t>Derumaux</w:t>
      </w:r>
      <w:proofErr w:type="spellEnd"/>
    </w:p>
    <w:p w:rsidR="002F653F" w:rsidRDefault="002F653F" w:rsidP="002F653F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Myriam Traversa</w:t>
      </w:r>
    </w:p>
    <w:p w:rsidR="002F653F" w:rsidRPr="002F653F" w:rsidRDefault="002F653F" w:rsidP="002F653F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Julien Pons</w:t>
      </w:r>
    </w:p>
    <w:p w:rsidR="00CC4969" w:rsidRDefault="00CC496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Secrétaire de séance</w:t>
      </w:r>
      <w:r w:rsidR="00CD1732">
        <w:rPr>
          <w:rFonts w:ascii="Calibri" w:hAnsi="Calibri"/>
          <w:sz w:val="22"/>
          <w:szCs w:val="22"/>
        </w:rPr>
        <w:t> : Fabienne Salado.</w:t>
      </w:r>
    </w:p>
    <w:p w:rsidR="00CD1732" w:rsidRDefault="00CD1732" w:rsidP="00CD1732">
      <w:pPr>
        <w:rPr>
          <w:rFonts w:ascii="Calibri" w:hAnsi="Calibri"/>
          <w:b/>
          <w:bCs/>
          <w:sz w:val="22"/>
          <w:szCs w:val="22"/>
        </w:rPr>
      </w:pPr>
    </w:p>
    <w:p w:rsidR="00CD1732" w:rsidRDefault="00CD1732" w:rsidP="00CD173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Public</w:t>
      </w:r>
      <w:r>
        <w:rPr>
          <w:rFonts w:ascii="Calibri" w:hAnsi="Calibri"/>
          <w:sz w:val="22"/>
          <w:szCs w:val="22"/>
        </w:rPr>
        <w:t> : 4 personnes</w:t>
      </w:r>
    </w:p>
    <w:p w:rsidR="00CC4969" w:rsidRDefault="00CC4969">
      <w:pPr>
        <w:rPr>
          <w:rFonts w:ascii="Calibri" w:hAnsi="Calibri"/>
          <w:sz w:val="22"/>
          <w:szCs w:val="22"/>
        </w:rPr>
      </w:pPr>
    </w:p>
    <w:p w:rsidR="00CC4969" w:rsidRDefault="00CC496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Avant d’aborder l’ordre du jour, Myriam Le Page</w:t>
      </w:r>
      <w:r w:rsidR="00CD1732">
        <w:rPr>
          <w:rFonts w:ascii="Calibri" w:hAnsi="Calibri"/>
          <w:sz w:val="22"/>
          <w:szCs w:val="22"/>
        </w:rPr>
        <w:t xml:space="preserve"> DGS</w:t>
      </w:r>
      <w:r>
        <w:rPr>
          <w:rFonts w:ascii="Calibri" w:hAnsi="Calibri"/>
          <w:sz w:val="22"/>
          <w:szCs w:val="22"/>
        </w:rPr>
        <w:t xml:space="preserve"> énumère les délibérations prises lors du conseil  du 19 </w:t>
      </w:r>
      <w:r w:rsidR="002F653F">
        <w:rPr>
          <w:rFonts w:ascii="Calibri" w:hAnsi="Calibri"/>
          <w:sz w:val="22"/>
          <w:szCs w:val="22"/>
        </w:rPr>
        <w:t>juin 2013</w:t>
      </w:r>
      <w:r>
        <w:rPr>
          <w:rFonts w:ascii="Calibri" w:hAnsi="Calibri"/>
          <w:sz w:val="22"/>
          <w:szCs w:val="22"/>
        </w:rPr>
        <w:t>.</w:t>
      </w:r>
    </w:p>
    <w:p w:rsidR="00CC4969" w:rsidRDefault="00CC496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Pas d'observation</w:t>
      </w:r>
      <w:r w:rsidR="00CD1732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.</w:t>
      </w:r>
    </w:p>
    <w:p w:rsidR="00CC4969" w:rsidRDefault="00CC4969">
      <w:pPr>
        <w:jc w:val="center"/>
        <w:rPr>
          <w:rFonts w:ascii="Calibri" w:hAnsi="Calibri"/>
          <w:sz w:val="22"/>
          <w:szCs w:val="22"/>
        </w:rPr>
      </w:pPr>
    </w:p>
    <w:p w:rsidR="00CC4969" w:rsidRDefault="002F653F">
      <w:pPr>
        <w:numPr>
          <w:ilvl w:val="0"/>
          <w:numId w:val="2"/>
        </w:numPr>
        <w:shd w:val="clear" w:color="auto" w:fill="A5A5A5"/>
        <w:rPr>
          <w:rFonts w:ascii="Calibri" w:hAnsi="Calibri"/>
          <w:b/>
          <w:sz w:val="22"/>
          <w:szCs w:val="22"/>
        </w:rPr>
      </w:pPr>
      <w:r w:rsidRPr="004A60C0">
        <w:rPr>
          <w:rFonts w:ascii="Calibri" w:hAnsi="Calibri"/>
          <w:b/>
          <w:caps/>
          <w:outline/>
          <w:color w:val="FFFFFF" w:themeColor="background1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Aménagement du Territoire</w:t>
      </w:r>
      <w:r w:rsidR="00CC4969">
        <w:rPr>
          <w:rFonts w:ascii="Calibri" w:hAnsi="Calibri"/>
          <w:b/>
          <w:sz w:val="22"/>
          <w:szCs w:val="22"/>
        </w:rPr>
        <w:t xml:space="preserve"> – </w:t>
      </w:r>
      <w:r w:rsidR="00CD1732">
        <w:rPr>
          <w:rFonts w:ascii="Calibri" w:hAnsi="Calibri"/>
          <w:b/>
          <w:sz w:val="22"/>
          <w:szCs w:val="22"/>
        </w:rPr>
        <w:t>Intercommunalité – C</w:t>
      </w:r>
      <w:r>
        <w:rPr>
          <w:rFonts w:ascii="Calibri" w:hAnsi="Calibri"/>
          <w:b/>
          <w:sz w:val="22"/>
          <w:szCs w:val="22"/>
        </w:rPr>
        <w:t xml:space="preserve">ommunauté de Communes Asse-Bléone-Verdon </w:t>
      </w:r>
      <w:r w:rsidR="001B0468">
        <w:rPr>
          <w:rFonts w:ascii="Calibri" w:hAnsi="Calibri"/>
          <w:b/>
          <w:sz w:val="22"/>
          <w:szCs w:val="22"/>
        </w:rPr>
        <w:t xml:space="preserve">(CCABV) </w:t>
      </w:r>
      <w:r w:rsidR="00CD1732">
        <w:rPr>
          <w:rFonts w:ascii="Calibri" w:hAnsi="Calibri"/>
          <w:b/>
          <w:sz w:val="22"/>
          <w:szCs w:val="22"/>
        </w:rPr>
        <w:t>– Transfert de charges – A</w:t>
      </w:r>
      <w:r>
        <w:rPr>
          <w:rFonts w:ascii="Calibri" w:hAnsi="Calibri"/>
          <w:b/>
          <w:sz w:val="22"/>
          <w:szCs w:val="22"/>
        </w:rPr>
        <w:t>ttribution de compensation</w:t>
      </w:r>
    </w:p>
    <w:p w:rsidR="002F653F" w:rsidRDefault="002F653F">
      <w:pPr>
        <w:ind w:left="360"/>
        <w:rPr>
          <w:rFonts w:ascii="Calibri" w:hAnsi="Calibri"/>
          <w:sz w:val="22"/>
          <w:szCs w:val="22"/>
        </w:rPr>
      </w:pPr>
    </w:p>
    <w:p w:rsidR="00CC4969" w:rsidRDefault="00A57BDF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Suite au transfert de compétences</w:t>
      </w:r>
      <w:r w:rsidR="001B0468">
        <w:rPr>
          <w:rFonts w:ascii="Calibri" w:hAnsi="Calibri"/>
          <w:sz w:val="22"/>
          <w:szCs w:val="22"/>
        </w:rPr>
        <w:t xml:space="preserve"> (notamment : éclairage public, petite enfance/centre aéré, voirie, déchets, économie, aménagement du territoire…)</w:t>
      </w:r>
      <w:r w:rsidR="00CD1732">
        <w:rPr>
          <w:rFonts w:ascii="Calibri" w:hAnsi="Calibri"/>
          <w:sz w:val="22"/>
          <w:szCs w:val="22"/>
        </w:rPr>
        <w:t xml:space="preserve">, </w:t>
      </w:r>
      <w:r w:rsidR="001B0468">
        <w:rPr>
          <w:rFonts w:ascii="Calibri" w:hAnsi="Calibri"/>
          <w:sz w:val="22"/>
          <w:szCs w:val="22"/>
        </w:rPr>
        <w:t xml:space="preserve"> la CCABV encaisse 375.65</w:t>
      </w:r>
      <w:r w:rsidR="00CD1732">
        <w:rPr>
          <w:rFonts w:ascii="Calibri" w:hAnsi="Calibri"/>
          <w:sz w:val="22"/>
          <w:szCs w:val="22"/>
        </w:rPr>
        <w:t>5</w:t>
      </w:r>
      <w:r w:rsidR="001B0468">
        <w:rPr>
          <w:rFonts w:ascii="Calibri" w:hAnsi="Calibri"/>
          <w:sz w:val="22"/>
          <w:szCs w:val="22"/>
        </w:rPr>
        <w:t>,00 €</w:t>
      </w:r>
      <w:r>
        <w:rPr>
          <w:rFonts w:ascii="Calibri" w:hAnsi="Calibri"/>
          <w:sz w:val="22"/>
          <w:szCs w:val="22"/>
        </w:rPr>
        <w:t xml:space="preserve"> des impôts pour notre collectivité</w:t>
      </w:r>
      <w:r w:rsidR="00FA7173">
        <w:rPr>
          <w:rFonts w:ascii="Calibri" w:hAnsi="Calibri"/>
          <w:sz w:val="22"/>
          <w:szCs w:val="22"/>
        </w:rPr>
        <w:t>.</w:t>
      </w:r>
    </w:p>
    <w:p w:rsidR="00A57BDF" w:rsidRDefault="00CD1732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Charges transférées</w:t>
      </w:r>
      <w:r w:rsidR="00FC2691">
        <w:rPr>
          <w:rFonts w:ascii="Calibri" w:hAnsi="Calibri"/>
          <w:sz w:val="22"/>
          <w:szCs w:val="22"/>
        </w:rPr>
        <w:t> : 58.882,00 €</w:t>
      </w:r>
    </w:p>
    <w:p w:rsidR="00FC2691" w:rsidRDefault="00FC2691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Attribution de la CCABV approuvé par la dernière CLET</w:t>
      </w:r>
      <w:r>
        <w:rPr>
          <w:rStyle w:val="Appelnotedebasdep"/>
          <w:rFonts w:ascii="Calibri" w:hAnsi="Calibri"/>
          <w:sz w:val="22"/>
          <w:szCs w:val="22"/>
        </w:rPr>
        <w:footnoteReference w:id="1"/>
      </w:r>
      <w:r>
        <w:rPr>
          <w:rFonts w:ascii="Calibri" w:hAnsi="Calibri"/>
          <w:sz w:val="22"/>
          <w:szCs w:val="22"/>
        </w:rPr>
        <w:t> :</w:t>
      </w:r>
      <w:r w:rsidR="00CD173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316.773,00€</w:t>
      </w:r>
    </w:p>
    <w:p w:rsidR="00FC2691" w:rsidRDefault="00FC2691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Nous avons perçu les deux tiers ; le dernier tiers est prévu pour septembre.</w:t>
      </w:r>
    </w:p>
    <w:p w:rsidR="00FC2691" w:rsidRDefault="00FC2691">
      <w:pPr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Dans le ramassage des ordures ménagères, la CCABV n’a pas prévu d</w:t>
      </w:r>
      <w:r w:rsidR="00CD1732">
        <w:rPr>
          <w:rFonts w:ascii="Calibri" w:hAnsi="Calibri"/>
          <w:sz w:val="22"/>
          <w:szCs w:val="22"/>
        </w:rPr>
        <w:t>e se charger des déchets verts.</w:t>
      </w:r>
      <w:r>
        <w:rPr>
          <w:rFonts w:ascii="Calibri" w:hAnsi="Calibri"/>
          <w:sz w:val="22"/>
          <w:szCs w:val="22"/>
        </w:rPr>
        <w:t xml:space="preserve"> </w:t>
      </w:r>
    </w:p>
    <w:p w:rsidR="001B0468" w:rsidRDefault="001B0468">
      <w:pPr>
        <w:ind w:left="360"/>
        <w:rPr>
          <w:rFonts w:ascii="Calibri" w:hAnsi="Calibri"/>
          <w:sz w:val="22"/>
          <w:szCs w:val="22"/>
        </w:rPr>
      </w:pPr>
    </w:p>
    <w:p w:rsidR="001B0468" w:rsidRDefault="001B0468">
      <w:pPr>
        <w:ind w:left="360"/>
        <w:rPr>
          <w:rFonts w:ascii="Calibri" w:hAnsi="Calibri"/>
          <w:sz w:val="22"/>
          <w:szCs w:val="22"/>
        </w:rPr>
      </w:pPr>
    </w:p>
    <w:p w:rsidR="00CC4969" w:rsidRDefault="00CC4969">
      <w:pPr>
        <w:tabs>
          <w:tab w:val="left" w:leader="dot" w:pos="1985"/>
        </w:tabs>
        <w:ind w:left="360"/>
        <w:rPr>
          <w:rFonts w:ascii="Calibri" w:hAnsi="Calibri"/>
          <w:b/>
          <w:sz w:val="22"/>
          <w:szCs w:val="22"/>
        </w:rPr>
      </w:pPr>
      <w:r>
        <w:rPr>
          <w:rFonts w:ascii="Wingdings" w:hAnsi="Wingdings"/>
          <w:b/>
          <w:sz w:val="22"/>
          <w:szCs w:val="22"/>
        </w:rPr>
        <w:t></w:t>
      </w:r>
      <w:r>
        <w:rPr>
          <w:rFonts w:ascii="Calibri" w:hAnsi="Calibri"/>
          <w:b/>
          <w:sz w:val="22"/>
          <w:szCs w:val="22"/>
        </w:rPr>
        <w:t xml:space="preserve"> Vote FAVORABLE, à l’unanimité.</w:t>
      </w:r>
    </w:p>
    <w:p w:rsidR="00CC4969" w:rsidRDefault="00CC4969">
      <w:pPr>
        <w:pStyle w:val="Notedebasdepage"/>
        <w:rPr>
          <w:rFonts w:ascii="Calibri" w:hAnsi="Calibri"/>
          <w:sz w:val="22"/>
          <w:szCs w:val="22"/>
        </w:rPr>
      </w:pPr>
    </w:p>
    <w:p w:rsidR="00CC4969" w:rsidRDefault="0087402C">
      <w:pPr>
        <w:numPr>
          <w:ilvl w:val="0"/>
          <w:numId w:val="2"/>
        </w:numPr>
        <w:shd w:val="clear" w:color="auto" w:fill="A5A5A5"/>
        <w:rPr>
          <w:rFonts w:ascii="Calibri" w:hAnsi="Calibri"/>
          <w:b/>
          <w:sz w:val="22"/>
          <w:szCs w:val="22"/>
        </w:rPr>
      </w:pPr>
      <w:r w:rsidRPr="004A60C0">
        <w:rPr>
          <w:rFonts w:ascii="Calibri" w:hAnsi="Calibri"/>
          <w:b/>
          <w:caps/>
          <w:outline/>
          <w:color w:val="FFFFFF" w:themeColor="background1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FINANCES </w:t>
      </w:r>
      <w:r w:rsidR="00FA7173">
        <w:rPr>
          <w:rFonts w:ascii="Calibri" w:hAnsi="Calibri"/>
          <w:b/>
          <w:sz w:val="22"/>
          <w:szCs w:val="22"/>
        </w:rPr>
        <w:t>– F</w:t>
      </w:r>
      <w:r>
        <w:rPr>
          <w:rFonts w:ascii="Calibri" w:hAnsi="Calibri"/>
          <w:b/>
          <w:sz w:val="22"/>
          <w:szCs w:val="22"/>
        </w:rPr>
        <w:t xml:space="preserve">actures maintenance machine à affranchir </w:t>
      </w:r>
      <w:proofErr w:type="spellStart"/>
      <w:r>
        <w:rPr>
          <w:rFonts w:ascii="Calibri" w:hAnsi="Calibri"/>
          <w:b/>
          <w:sz w:val="22"/>
          <w:szCs w:val="22"/>
        </w:rPr>
        <w:t>Pitney</w:t>
      </w:r>
      <w:proofErr w:type="spellEnd"/>
      <w:r>
        <w:rPr>
          <w:rFonts w:ascii="Calibri" w:hAnsi="Calibri"/>
          <w:b/>
          <w:sz w:val="22"/>
          <w:szCs w:val="22"/>
        </w:rPr>
        <w:t xml:space="preserve"> Bowes</w:t>
      </w:r>
      <w:r w:rsidR="00640E44">
        <w:rPr>
          <w:rFonts w:ascii="Calibri" w:hAnsi="Calibri"/>
          <w:b/>
          <w:sz w:val="22"/>
          <w:szCs w:val="22"/>
        </w:rPr>
        <w:t xml:space="preserve"> (ex SECAP)</w:t>
      </w:r>
    </w:p>
    <w:p w:rsidR="00CC4969" w:rsidRDefault="00CC4969">
      <w:pPr>
        <w:rPr>
          <w:rFonts w:ascii="Calibri" w:hAnsi="Calibri"/>
          <w:sz w:val="22"/>
          <w:szCs w:val="22"/>
        </w:rPr>
      </w:pPr>
    </w:p>
    <w:p w:rsidR="00640E44" w:rsidRDefault="00640E4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commune avait souscrit un contrat pour 4 ans, à compter du 17 avril 2009 (échéance 17 avril 2013) avec la SECAP </w:t>
      </w:r>
      <w:proofErr w:type="spellStart"/>
      <w:r>
        <w:rPr>
          <w:rFonts w:ascii="Calibri" w:hAnsi="Calibri"/>
          <w:sz w:val="22"/>
          <w:szCs w:val="22"/>
        </w:rPr>
        <w:t>Pitney</w:t>
      </w:r>
      <w:proofErr w:type="spellEnd"/>
      <w:r>
        <w:rPr>
          <w:rFonts w:ascii="Calibri" w:hAnsi="Calibri"/>
          <w:sz w:val="22"/>
          <w:szCs w:val="22"/>
        </w:rPr>
        <w:t xml:space="preserve"> Bowes. Leurs conditions générales prévoyaient la reconduction du contrat par tacite reconduction ; lors de la signature du contrat le maire avait fait rajouter une clause de renonciation annuelle deux mois avant la fin de chaque année civile.</w:t>
      </w:r>
    </w:p>
    <w:p w:rsidR="00640E44" w:rsidRDefault="00640E4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 fin d’année 2012, une consultation a été réalisée afin de souscrire un nouveau contrat pour la machine à affranchir. La société </w:t>
      </w:r>
      <w:proofErr w:type="spellStart"/>
      <w:r>
        <w:rPr>
          <w:rFonts w:ascii="Calibri" w:hAnsi="Calibri"/>
          <w:sz w:val="22"/>
          <w:szCs w:val="22"/>
        </w:rPr>
        <w:t>Pitney</w:t>
      </w:r>
      <w:proofErr w:type="spellEnd"/>
      <w:r>
        <w:rPr>
          <w:rFonts w:ascii="Calibri" w:hAnsi="Calibri"/>
          <w:sz w:val="22"/>
          <w:szCs w:val="22"/>
        </w:rPr>
        <w:t xml:space="preserve"> Bowes n’a pas été retenue, c’est la société </w:t>
      </w:r>
      <w:proofErr w:type="spellStart"/>
      <w:r>
        <w:rPr>
          <w:rFonts w:ascii="Calibri" w:hAnsi="Calibri"/>
          <w:sz w:val="22"/>
          <w:szCs w:val="22"/>
        </w:rPr>
        <w:t>Néopost</w:t>
      </w:r>
      <w:proofErr w:type="spellEnd"/>
      <w:r>
        <w:rPr>
          <w:rFonts w:ascii="Calibri" w:hAnsi="Calibri"/>
          <w:sz w:val="22"/>
          <w:szCs w:val="22"/>
        </w:rPr>
        <w:t xml:space="preserve"> qui a emporté le marché </w:t>
      </w:r>
      <w:r w:rsidR="001A3FB1">
        <w:rPr>
          <w:rFonts w:ascii="Calibri" w:hAnsi="Calibri"/>
          <w:sz w:val="22"/>
          <w:szCs w:val="22"/>
        </w:rPr>
        <w:t>avec effet en 2013</w:t>
      </w:r>
      <w:r>
        <w:rPr>
          <w:rFonts w:ascii="Calibri" w:hAnsi="Calibri"/>
          <w:sz w:val="22"/>
          <w:szCs w:val="22"/>
        </w:rPr>
        <w:t>.</w:t>
      </w:r>
    </w:p>
    <w:p w:rsidR="0038777C" w:rsidRDefault="0038777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Les services administratifs ont cessé d’utiliser la machine à affranchir </w:t>
      </w:r>
      <w:proofErr w:type="spellStart"/>
      <w:r>
        <w:rPr>
          <w:rFonts w:ascii="Calibri" w:hAnsi="Calibri"/>
          <w:sz w:val="22"/>
          <w:szCs w:val="22"/>
        </w:rPr>
        <w:t>Pitney</w:t>
      </w:r>
      <w:proofErr w:type="spellEnd"/>
      <w:r>
        <w:rPr>
          <w:rFonts w:ascii="Calibri" w:hAnsi="Calibri"/>
          <w:sz w:val="22"/>
          <w:szCs w:val="22"/>
        </w:rPr>
        <w:t xml:space="preserve"> Bowes au 17 avril 2013 et ont pris le relais avec la machine de </w:t>
      </w:r>
      <w:proofErr w:type="spellStart"/>
      <w:r>
        <w:rPr>
          <w:rFonts w:ascii="Calibri" w:hAnsi="Calibri"/>
          <w:sz w:val="22"/>
          <w:szCs w:val="22"/>
        </w:rPr>
        <w:t>Néopost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2E163C" w:rsidRDefault="0038777C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Or, la société </w:t>
      </w:r>
      <w:proofErr w:type="spellStart"/>
      <w:r>
        <w:rPr>
          <w:rFonts w:ascii="Calibri" w:hAnsi="Calibri"/>
          <w:sz w:val="22"/>
          <w:szCs w:val="22"/>
        </w:rPr>
        <w:t>Pitney</w:t>
      </w:r>
      <w:proofErr w:type="spellEnd"/>
      <w:r>
        <w:rPr>
          <w:rFonts w:ascii="Calibri" w:hAnsi="Calibri"/>
          <w:sz w:val="22"/>
          <w:szCs w:val="22"/>
        </w:rPr>
        <w:t xml:space="preserve"> Bowes n’a pas tenu compte du fait qu’elle n’avait pas été retenue lors de la consultation et a considéré que nous n’avions pas dénoncé le contrat avant l’échéance de 4 ans ni avant la fin de l’année civile. De ce fait, elle nous a adressé des factures relatives à la maintenance de leur machine pour la période au-delà du 17 avril 2013. Après maints échanges par mail et téléphone </w:t>
      </w:r>
      <w:r>
        <w:rPr>
          <w:rFonts w:ascii="Calibri" w:hAnsi="Calibri"/>
          <w:sz w:val="22"/>
          <w:szCs w:val="22"/>
        </w:rPr>
        <w:lastRenderedPageBreak/>
        <w:t>avec leurs services</w:t>
      </w:r>
      <w:r w:rsidR="001A3FB1">
        <w:rPr>
          <w:rFonts w:ascii="Calibri" w:hAnsi="Calibri"/>
          <w:sz w:val="22"/>
          <w:szCs w:val="22"/>
        </w:rPr>
        <w:t xml:space="preserve"> suivis de lettres recommandées</w:t>
      </w:r>
      <w:r>
        <w:rPr>
          <w:rFonts w:ascii="Calibri" w:hAnsi="Calibri"/>
          <w:sz w:val="22"/>
          <w:szCs w:val="22"/>
        </w:rPr>
        <w:t xml:space="preserve">, il n’a pas été possible de cesser le contrat au 17 avril 2013 ; nous sommes donc tenus à conserver ce contrat jusqu’au 17 avril 2014 et de régler les frais de maintenance demandés, à savoir </w:t>
      </w:r>
      <w:r w:rsidR="002E163C">
        <w:rPr>
          <w:rFonts w:ascii="Calibri" w:hAnsi="Calibri"/>
          <w:sz w:val="22"/>
          <w:szCs w:val="22"/>
        </w:rPr>
        <w:t>895,64 €</w:t>
      </w:r>
      <w:r w:rsidR="00FA7173">
        <w:rPr>
          <w:rFonts w:ascii="Calibri" w:hAnsi="Calibri"/>
          <w:sz w:val="22"/>
          <w:szCs w:val="22"/>
        </w:rPr>
        <w:t xml:space="preserve"> jusqu’au 31 décembre 2013 et ceux du 1</w:t>
      </w:r>
      <w:r w:rsidR="00FA7173" w:rsidRPr="00FA7173">
        <w:rPr>
          <w:rFonts w:ascii="Calibri" w:hAnsi="Calibri"/>
          <w:sz w:val="22"/>
          <w:szCs w:val="22"/>
          <w:vertAlign w:val="superscript"/>
        </w:rPr>
        <w:t>er</w:t>
      </w:r>
      <w:r w:rsidR="00FA7173">
        <w:rPr>
          <w:rFonts w:ascii="Calibri" w:hAnsi="Calibri"/>
          <w:sz w:val="22"/>
          <w:szCs w:val="22"/>
        </w:rPr>
        <w:t xml:space="preserve"> janvier 2014 au 17 avril 2014</w:t>
      </w:r>
      <w:r w:rsidR="002E163C">
        <w:rPr>
          <w:rFonts w:ascii="Calibri" w:hAnsi="Calibri"/>
          <w:sz w:val="22"/>
          <w:szCs w:val="22"/>
        </w:rPr>
        <w:t>.</w:t>
      </w:r>
    </w:p>
    <w:p w:rsidR="00CC4969" w:rsidRDefault="00CC4969">
      <w:pPr>
        <w:jc w:val="both"/>
        <w:rPr>
          <w:rFonts w:ascii="Calibri" w:hAnsi="Calibri"/>
          <w:sz w:val="22"/>
          <w:szCs w:val="22"/>
        </w:rPr>
      </w:pPr>
    </w:p>
    <w:p w:rsidR="00CC4969" w:rsidRDefault="00CC4969">
      <w:pPr>
        <w:tabs>
          <w:tab w:val="left" w:leader="dot" w:pos="1985"/>
        </w:tabs>
        <w:jc w:val="both"/>
        <w:rPr>
          <w:rFonts w:ascii="Calibri" w:hAnsi="Calibri"/>
          <w:b/>
          <w:sz w:val="22"/>
          <w:szCs w:val="22"/>
        </w:rPr>
      </w:pPr>
      <w:r>
        <w:rPr>
          <w:rFonts w:ascii="Wingdings" w:hAnsi="Wingdings"/>
          <w:b/>
          <w:sz w:val="22"/>
          <w:szCs w:val="22"/>
        </w:rPr>
        <w:t></w:t>
      </w:r>
      <w:r w:rsidR="00FA7173">
        <w:rPr>
          <w:rFonts w:ascii="Calibri" w:hAnsi="Calibri"/>
          <w:b/>
          <w:sz w:val="22"/>
          <w:szCs w:val="22"/>
        </w:rPr>
        <w:t xml:space="preserve"> R</w:t>
      </w:r>
      <w:r w:rsidR="002E163C">
        <w:rPr>
          <w:rFonts w:ascii="Calibri" w:hAnsi="Calibri"/>
          <w:b/>
          <w:sz w:val="22"/>
          <w:szCs w:val="22"/>
        </w:rPr>
        <w:t xml:space="preserve">èglement des factures de maintenance et reconduction d’un an du contrat </w:t>
      </w:r>
      <w:proofErr w:type="spellStart"/>
      <w:r w:rsidR="002E163C">
        <w:rPr>
          <w:rFonts w:ascii="Calibri" w:hAnsi="Calibri"/>
          <w:b/>
          <w:sz w:val="22"/>
          <w:szCs w:val="22"/>
        </w:rPr>
        <w:t>Pitney</w:t>
      </w:r>
      <w:proofErr w:type="spellEnd"/>
      <w:r w:rsidR="002E163C">
        <w:rPr>
          <w:rFonts w:ascii="Calibri" w:hAnsi="Calibri"/>
          <w:b/>
          <w:sz w:val="22"/>
          <w:szCs w:val="22"/>
        </w:rPr>
        <w:t xml:space="preserve"> Bowes : Vote FAVORABLE, à l’unanimité</w:t>
      </w:r>
      <w:r w:rsidR="00FA7173">
        <w:rPr>
          <w:rFonts w:ascii="Calibri" w:hAnsi="Calibri"/>
          <w:b/>
          <w:sz w:val="22"/>
          <w:szCs w:val="22"/>
        </w:rPr>
        <w:t>.</w:t>
      </w:r>
    </w:p>
    <w:p w:rsidR="00CC4969" w:rsidRDefault="00CC4969">
      <w:pPr>
        <w:rPr>
          <w:rFonts w:ascii="Calibri" w:hAnsi="Calibri"/>
          <w:sz w:val="22"/>
          <w:szCs w:val="22"/>
        </w:rPr>
      </w:pPr>
    </w:p>
    <w:p w:rsidR="00CC4969" w:rsidRDefault="0087402C">
      <w:pPr>
        <w:numPr>
          <w:ilvl w:val="0"/>
          <w:numId w:val="2"/>
        </w:numPr>
        <w:shd w:val="clear" w:color="auto" w:fill="A5A5A5"/>
        <w:rPr>
          <w:rFonts w:ascii="Calibri" w:hAnsi="Calibri"/>
          <w:b/>
          <w:sz w:val="22"/>
          <w:szCs w:val="22"/>
        </w:rPr>
      </w:pPr>
      <w:r w:rsidRPr="004A60C0">
        <w:rPr>
          <w:rFonts w:ascii="Calibri" w:hAnsi="Calibri"/>
          <w:b/>
          <w:caps/>
          <w:outline/>
          <w:color w:val="FFFFFF" w:themeColor="background1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LOGEMENT</w:t>
      </w:r>
      <w:r w:rsidR="00FA7173">
        <w:rPr>
          <w:rFonts w:ascii="Calibri" w:hAnsi="Calibri"/>
          <w:b/>
          <w:sz w:val="22"/>
          <w:szCs w:val="22"/>
        </w:rPr>
        <w:t xml:space="preserve"> – V</w:t>
      </w:r>
      <w:r>
        <w:rPr>
          <w:rFonts w:ascii="Calibri" w:hAnsi="Calibri"/>
          <w:b/>
          <w:sz w:val="22"/>
          <w:szCs w:val="22"/>
        </w:rPr>
        <w:t xml:space="preserve">ente </w:t>
      </w:r>
      <w:proofErr w:type="spellStart"/>
      <w:r>
        <w:rPr>
          <w:rFonts w:ascii="Calibri" w:hAnsi="Calibri"/>
          <w:b/>
          <w:sz w:val="22"/>
          <w:szCs w:val="22"/>
        </w:rPr>
        <w:t>Logir</w:t>
      </w:r>
      <w:r w:rsidR="00FA7173">
        <w:rPr>
          <w:rFonts w:ascii="Calibri" w:hAnsi="Calibri"/>
          <w:b/>
          <w:sz w:val="22"/>
          <w:szCs w:val="22"/>
        </w:rPr>
        <w:t>em</w:t>
      </w:r>
      <w:proofErr w:type="spellEnd"/>
      <w:r w:rsidR="00FA7173">
        <w:rPr>
          <w:rFonts w:ascii="Calibri" w:hAnsi="Calibri"/>
          <w:b/>
          <w:sz w:val="22"/>
          <w:szCs w:val="22"/>
        </w:rPr>
        <w:t xml:space="preserve"> à « Famille et Provence » - G</w:t>
      </w:r>
      <w:r>
        <w:rPr>
          <w:rFonts w:ascii="Calibri" w:hAnsi="Calibri"/>
          <w:b/>
          <w:sz w:val="22"/>
          <w:szCs w:val="22"/>
        </w:rPr>
        <w:t>arantie des emprunts</w:t>
      </w:r>
    </w:p>
    <w:p w:rsidR="00CC4969" w:rsidRDefault="00CC4969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</w:p>
    <w:p w:rsidR="00CC4969" w:rsidRDefault="007C6CD8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</w:t>
      </w:r>
      <w:proofErr w:type="spellStart"/>
      <w:r>
        <w:rPr>
          <w:rFonts w:ascii="Calibri" w:hAnsi="Calibri"/>
          <w:sz w:val="22"/>
          <w:szCs w:val="22"/>
        </w:rPr>
        <w:t>Logirem</w:t>
      </w:r>
      <w:proofErr w:type="spellEnd"/>
      <w:r>
        <w:rPr>
          <w:rFonts w:ascii="Calibri" w:hAnsi="Calibri"/>
          <w:sz w:val="22"/>
          <w:szCs w:val="22"/>
        </w:rPr>
        <w:t xml:space="preserve"> vend 30 logements d’Aiglun à « Famille et Provence » ; la Caisse des Dépôts et des Consignations </w:t>
      </w:r>
      <w:proofErr w:type="gramStart"/>
      <w:r>
        <w:rPr>
          <w:rFonts w:ascii="Calibri" w:hAnsi="Calibri"/>
          <w:sz w:val="22"/>
          <w:szCs w:val="22"/>
        </w:rPr>
        <w:t>demande</w:t>
      </w:r>
      <w:proofErr w:type="gramEnd"/>
      <w:r>
        <w:rPr>
          <w:rFonts w:ascii="Calibri" w:hAnsi="Calibri"/>
          <w:sz w:val="22"/>
          <w:szCs w:val="22"/>
        </w:rPr>
        <w:t xml:space="preserve"> à la commune de se porter caution à hauteur de 60% de l’emprunt, soit pour 945.189 € (l’empru</w:t>
      </w:r>
      <w:r w:rsidR="00FA7173">
        <w:rPr>
          <w:rFonts w:ascii="Calibri" w:hAnsi="Calibri"/>
          <w:sz w:val="22"/>
          <w:szCs w:val="22"/>
        </w:rPr>
        <w:t>nt s’élève à 1.575.315 €) ; le C</w:t>
      </w:r>
      <w:r>
        <w:rPr>
          <w:rFonts w:ascii="Calibri" w:hAnsi="Calibri"/>
          <w:sz w:val="22"/>
          <w:szCs w:val="22"/>
        </w:rPr>
        <w:t>onseil général se porte garant à 40%.</w:t>
      </w:r>
    </w:p>
    <w:p w:rsidR="007C6CD8" w:rsidRDefault="007C6CD8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convention actuelle avec la </w:t>
      </w:r>
      <w:proofErr w:type="spellStart"/>
      <w:r>
        <w:rPr>
          <w:rFonts w:ascii="Calibri" w:hAnsi="Calibri"/>
          <w:sz w:val="22"/>
          <w:szCs w:val="22"/>
        </w:rPr>
        <w:t>Logirem</w:t>
      </w:r>
      <w:proofErr w:type="spellEnd"/>
      <w:r>
        <w:rPr>
          <w:rFonts w:ascii="Calibri" w:hAnsi="Calibri"/>
          <w:sz w:val="22"/>
          <w:szCs w:val="22"/>
        </w:rPr>
        <w:t xml:space="preserve"> court encore pendant 5 ans ; nous passerons à une convention  pour 28 ans et </w:t>
      </w:r>
      <w:r w:rsidR="000D074A">
        <w:rPr>
          <w:rFonts w:ascii="Calibri" w:hAnsi="Calibri"/>
          <w:sz w:val="22"/>
          <w:szCs w:val="22"/>
        </w:rPr>
        <w:t>y inscrirons l’option de disposer</w:t>
      </w:r>
      <w:r>
        <w:rPr>
          <w:rFonts w:ascii="Calibri" w:hAnsi="Calibri"/>
          <w:sz w:val="22"/>
          <w:szCs w:val="22"/>
        </w:rPr>
        <w:t xml:space="preserve"> </w:t>
      </w:r>
      <w:r w:rsidR="000D074A">
        <w:rPr>
          <w:rFonts w:ascii="Calibri" w:hAnsi="Calibri"/>
          <w:sz w:val="22"/>
          <w:szCs w:val="22"/>
        </w:rPr>
        <w:t xml:space="preserve">de </w:t>
      </w:r>
      <w:r>
        <w:rPr>
          <w:rFonts w:ascii="Calibri" w:hAnsi="Calibri"/>
          <w:sz w:val="22"/>
          <w:szCs w:val="22"/>
        </w:rPr>
        <w:t>6 logeme</w:t>
      </w:r>
      <w:r w:rsidR="00FA7173">
        <w:rPr>
          <w:rFonts w:ascii="Calibri" w:hAnsi="Calibri"/>
          <w:sz w:val="22"/>
          <w:szCs w:val="22"/>
        </w:rPr>
        <w:t xml:space="preserve">nts réservés </w:t>
      </w:r>
      <w:r w:rsidR="00A85375">
        <w:rPr>
          <w:rFonts w:ascii="Calibri" w:hAnsi="Calibri"/>
          <w:sz w:val="22"/>
          <w:szCs w:val="22"/>
        </w:rPr>
        <w:t>à la mairie.</w:t>
      </w:r>
    </w:p>
    <w:p w:rsidR="000D074A" w:rsidRDefault="000D074A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commune est engagée dans un bail emphytéotique de 68 ans qui court jusqu’en 2050, date à laquelle la commune redevient propriétaire du terrain et des constructions.</w:t>
      </w:r>
    </w:p>
    <w:p w:rsidR="000D074A" w:rsidRDefault="000D074A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</w:p>
    <w:p w:rsidR="00CC4969" w:rsidRDefault="00CC4969">
      <w:pPr>
        <w:pStyle w:val="En-tte"/>
        <w:tabs>
          <w:tab w:val="clear" w:pos="4536"/>
          <w:tab w:val="clear" w:pos="9072"/>
        </w:tabs>
        <w:rPr>
          <w:rFonts w:ascii="Calibri" w:hAnsi="Calibri"/>
          <w:b/>
          <w:sz w:val="22"/>
          <w:szCs w:val="22"/>
        </w:rPr>
      </w:pPr>
      <w:r>
        <w:rPr>
          <w:rFonts w:ascii="Wingdings" w:hAnsi="Wingdings"/>
          <w:b/>
          <w:sz w:val="22"/>
          <w:szCs w:val="22"/>
        </w:rPr>
        <w:t></w:t>
      </w:r>
      <w:r>
        <w:rPr>
          <w:rFonts w:ascii="Calibri" w:hAnsi="Calibri"/>
          <w:b/>
          <w:sz w:val="22"/>
          <w:szCs w:val="22"/>
        </w:rPr>
        <w:t xml:space="preserve"> </w:t>
      </w:r>
      <w:r w:rsidR="000D074A">
        <w:rPr>
          <w:rFonts w:ascii="Calibri" w:hAnsi="Calibri"/>
          <w:b/>
          <w:sz w:val="22"/>
          <w:szCs w:val="22"/>
        </w:rPr>
        <w:t xml:space="preserve">Caution à 60 % : </w:t>
      </w:r>
      <w:r w:rsidR="00FA7173">
        <w:rPr>
          <w:rFonts w:ascii="Calibri" w:hAnsi="Calibri"/>
          <w:b/>
          <w:sz w:val="22"/>
          <w:szCs w:val="22"/>
        </w:rPr>
        <w:t>Vote FAVORABLE à l'unanimité.</w:t>
      </w:r>
    </w:p>
    <w:p w:rsidR="00CC4969" w:rsidRDefault="00CC4969">
      <w:pPr>
        <w:pStyle w:val="En-tte"/>
        <w:tabs>
          <w:tab w:val="clear" w:pos="4536"/>
          <w:tab w:val="clear" w:pos="9072"/>
        </w:tabs>
        <w:rPr>
          <w:sz w:val="22"/>
          <w:szCs w:val="22"/>
        </w:rPr>
      </w:pPr>
    </w:p>
    <w:p w:rsidR="000D074A" w:rsidRDefault="000D074A">
      <w:pPr>
        <w:pStyle w:val="En-tte"/>
        <w:tabs>
          <w:tab w:val="clear" w:pos="4536"/>
          <w:tab w:val="clear" w:pos="9072"/>
        </w:tabs>
        <w:rPr>
          <w:sz w:val="22"/>
          <w:szCs w:val="22"/>
        </w:rPr>
      </w:pPr>
    </w:p>
    <w:p w:rsidR="00CC4969" w:rsidRDefault="0087402C">
      <w:pPr>
        <w:numPr>
          <w:ilvl w:val="0"/>
          <w:numId w:val="2"/>
        </w:numPr>
        <w:shd w:val="clear" w:color="auto" w:fill="A5A5A5"/>
        <w:rPr>
          <w:rFonts w:ascii="Calibri" w:hAnsi="Calibri"/>
          <w:b/>
          <w:sz w:val="22"/>
          <w:szCs w:val="22"/>
        </w:rPr>
      </w:pPr>
      <w:r w:rsidRPr="004A60C0">
        <w:rPr>
          <w:rFonts w:ascii="Calibri" w:hAnsi="Calibri"/>
          <w:b/>
          <w:caps/>
          <w:outline/>
          <w:color w:val="FFFFFF" w:themeColor="background1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TERRAINS</w:t>
      </w:r>
      <w:r w:rsidR="00FA7173">
        <w:rPr>
          <w:rFonts w:ascii="Calibri" w:hAnsi="Calibri"/>
          <w:b/>
          <w:sz w:val="22"/>
          <w:szCs w:val="22"/>
        </w:rPr>
        <w:t xml:space="preserve"> – Régularisations Le </w:t>
      </w:r>
      <w:proofErr w:type="spellStart"/>
      <w:r w:rsidR="00FA7173">
        <w:rPr>
          <w:rFonts w:ascii="Calibri" w:hAnsi="Calibri"/>
          <w:b/>
          <w:sz w:val="22"/>
          <w:szCs w:val="22"/>
        </w:rPr>
        <w:t>Monégros</w:t>
      </w:r>
      <w:proofErr w:type="spellEnd"/>
      <w:r w:rsidR="00FA7173">
        <w:rPr>
          <w:rFonts w:ascii="Calibri" w:hAnsi="Calibri"/>
          <w:b/>
          <w:sz w:val="22"/>
          <w:szCs w:val="22"/>
        </w:rPr>
        <w:t xml:space="preserve"> – A</w:t>
      </w:r>
      <w:r>
        <w:rPr>
          <w:rFonts w:ascii="Calibri" w:hAnsi="Calibri"/>
          <w:b/>
          <w:sz w:val="22"/>
          <w:szCs w:val="22"/>
        </w:rPr>
        <w:t>lignement Impasse des lavandes</w:t>
      </w:r>
    </w:p>
    <w:p w:rsidR="00CC4969" w:rsidRDefault="00CC4969">
      <w:pPr>
        <w:rPr>
          <w:rFonts w:ascii="Calibri" w:hAnsi="Calibri"/>
          <w:sz w:val="22"/>
          <w:szCs w:val="22"/>
        </w:rPr>
      </w:pPr>
    </w:p>
    <w:p w:rsidR="00CC4969" w:rsidRDefault="00FA7173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Le </w:t>
      </w:r>
      <w:proofErr w:type="spellStart"/>
      <w:r w:rsidR="006529DA" w:rsidRPr="006529DA">
        <w:rPr>
          <w:rFonts w:ascii="Calibri" w:hAnsi="Calibri"/>
          <w:sz w:val="22"/>
          <w:szCs w:val="22"/>
          <w:u w:val="single"/>
        </w:rPr>
        <w:t>Monégros</w:t>
      </w:r>
      <w:proofErr w:type="spellEnd"/>
      <w:r w:rsidR="006529DA">
        <w:rPr>
          <w:rFonts w:ascii="Calibri" w:hAnsi="Calibri"/>
          <w:sz w:val="22"/>
          <w:szCs w:val="22"/>
        </w:rPr>
        <w:t xml:space="preserve"> : Il s’agit d’une régularisation cadastrale dans le quartier du </w:t>
      </w:r>
      <w:proofErr w:type="spellStart"/>
      <w:r w:rsidR="006529DA">
        <w:rPr>
          <w:rFonts w:ascii="Calibri" w:hAnsi="Calibri"/>
          <w:sz w:val="22"/>
          <w:szCs w:val="22"/>
        </w:rPr>
        <w:t>Monégros</w:t>
      </w:r>
      <w:proofErr w:type="spellEnd"/>
      <w:r w:rsidR="006529DA">
        <w:rPr>
          <w:rFonts w:ascii="Calibri" w:hAnsi="Calibri"/>
          <w:sz w:val="22"/>
          <w:szCs w:val="22"/>
        </w:rPr>
        <w:t xml:space="preserve"> suite à une erreur qui remonte à une cinquantaine d’années. Le service du Cadastre a demandé au maire de régulariser les tracés et de faire signer le document à tous les propriétaires concernés. Ce</w:t>
      </w:r>
      <w:r>
        <w:rPr>
          <w:rFonts w:ascii="Calibri" w:hAnsi="Calibri"/>
          <w:sz w:val="22"/>
          <w:szCs w:val="22"/>
        </w:rPr>
        <w:t>ci</w:t>
      </w:r>
      <w:r w:rsidR="006529DA">
        <w:rPr>
          <w:rFonts w:ascii="Calibri" w:hAnsi="Calibri"/>
          <w:sz w:val="22"/>
          <w:szCs w:val="22"/>
        </w:rPr>
        <w:t xml:space="preserve"> n’induit aucun frais pour la commune.</w:t>
      </w:r>
    </w:p>
    <w:p w:rsidR="00FA7173" w:rsidRDefault="00FA7173" w:rsidP="00FA7173">
      <w:pPr>
        <w:tabs>
          <w:tab w:val="left" w:leader="dot" w:pos="1985"/>
        </w:tabs>
        <w:rPr>
          <w:rFonts w:ascii="Wingdings" w:hAnsi="Wingdings"/>
          <w:b/>
          <w:sz w:val="22"/>
          <w:szCs w:val="22"/>
        </w:rPr>
      </w:pPr>
    </w:p>
    <w:p w:rsidR="00FA7173" w:rsidRDefault="00FA7173" w:rsidP="00FA7173">
      <w:pPr>
        <w:tabs>
          <w:tab w:val="left" w:leader="dot" w:pos="1985"/>
        </w:tabs>
        <w:rPr>
          <w:rFonts w:ascii="Calibri" w:hAnsi="Calibri"/>
          <w:b/>
          <w:sz w:val="22"/>
          <w:szCs w:val="22"/>
        </w:rPr>
      </w:pPr>
      <w:r>
        <w:rPr>
          <w:rFonts w:ascii="Wingdings" w:hAnsi="Wingdings"/>
          <w:b/>
          <w:sz w:val="22"/>
          <w:szCs w:val="22"/>
        </w:rPr>
        <w:t></w:t>
      </w:r>
      <w:r>
        <w:rPr>
          <w:rFonts w:ascii="Calibri" w:hAnsi="Calibri"/>
          <w:b/>
          <w:sz w:val="22"/>
          <w:szCs w:val="22"/>
        </w:rPr>
        <w:t xml:space="preserve"> Vote FAVORABLE, à l’unanimité.</w:t>
      </w:r>
    </w:p>
    <w:p w:rsidR="006529DA" w:rsidRDefault="006529DA">
      <w:pPr>
        <w:jc w:val="both"/>
        <w:rPr>
          <w:rFonts w:ascii="Calibri" w:hAnsi="Calibri"/>
          <w:sz w:val="22"/>
          <w:szCs w:val="22"/>
        </w:rPr>
      </w:pPr>
    </w:p>
    <w:p w:rsidR="006529DA" w:rsidRDefault="006529DA">
      <w:pPr>
        <w:jc w:val="both"/>
        <w:rPr>
          <w:rFonts w:ascii="Calibri" w:hAnsi="Calibri"/>
          <w:sz w:val="22"/>
          <w:szCs w:val="22"/>
        </w:rPr>
      </w:pPr>
      <w:r w:rsidRPr="006529DA">
        <w:rPr>
          <w:rFonts w:ascii="Calibri" w:hAnsi="Calibri"/>
          <w:sz w:val="22"/>
          <w:szCs w:val="22"/>
          <w:u w:val="single"/>
        </w:rPr>
        <w:t>Impasse des Lavandes</w:t>
      </w:r>
      <w:r>
        <w:rPr>
          <w:rFonts w:ascii="Calibri" w:hAnsi="Calibri"/>
          <w:sz w:val="22"/>
          <w:szCs w:val="22"/>
        </w:rPr>
        <w:t> :</w:t>
      </w:r>
      <w:r w:rsidR="00FA7173">
        <w:rPr>
          <w:rFonts w:ascii="Calibri" w:hAnsi="Calibri"/>
          <w:sz w:val="22"/>
          <w:szCs w:val="22"/>
        </w:rPr>
        <w:t xml:space="preserve"> i</w:t>
      </w:r>
      <w:r>
        <w:rPr>
          <w:rFonts w:ascii="Calibri" w:hAnsi="Calibri"/>
          <w:sz w:val="22"/>
          <w:szCs w:val="22"/>
        </w:rPr>
        <w:t>l s’agit d’aligner deux limites de propriétés mitoyennes en vue d’une future vente par les propriétaires.</w:t>
      </w:r>
    </w:p>
    <w:p w:rsidR="006529DA" w:rsidRDefault="006529DA">
      <w:pPr>
        <w:jc w:val="both"/>
        <w:rPr>
          <w:rFonts w:ascii="Calibri" w:hAnsi="Calibri"/>
          <w:sz w:val="22"/>
          <w:szCs w:val="22"/>
        </w:rPr>
      </w:pPr>
    </w:p>
    <w:p w:rsidR="00CC4969" w:rsidRDefault="006529DA">
      <w:pPr>
        <w:tabs>
          <w:tab w:val="left" w:leader="dot" w:pos="1985"/>
        </w:tabs>
        <w:rPr>
          <w:rFonts w:ascii="Calibri" w:hAnsi="Calibri"/>
          <w:b/>
          <w:sz w:val="22"/>
          <w:szCs w:val="22"/>
        </w:rPr>
      </w:pPr>
      <w:r>
        <w:rPr>
          <w:rFonts w:ascii="Wingdings" w:hAnsi="Wingdings"/>
          <w:b/>
          <w:sz w:val="22"/>
          <w:szCs w:val="22"/>
        </w:rPr>
        <w:t></w:t>
      </w:r>
      <w:r w:rsidR="00CC4969">
        <w:rPr>
          <w:rFonts w:ascii="Calibri" w:hAnsi="Calibri"/>
          <w:b/>
          <w:sz w:val="22"/>
          <w:szCs w:val="22"/>
        </w:rPr>
        <w:t xml:space="preserve"> Vote FAVORABLE, à l’unanimité.</w:t>
      </w:r>
    </w:p>
    <w:p w:rsidR="00CC4969" w:rsidRDefault="00CC4969">
      <w:pPr>
        <w:tabs>
          <w:tab w:val="left" w:leader="dot" w:pos="1985"/>
        </w:tabs>
        <w:rPr>
          <w:rFonts w:ascii="Calibri" w:hAnsi="Calibri"/>
          <w:sz w:val="22"/>
          <w:szCs w:val="22"/>
        </w:rPr>
      </w:pPr>
    </w:p>
    <w:p w:rsidR="006529DA" w:rsidRDefault="006529DA">
      <w:pPr>
        <w:tabs>
          <w:tab w:val="left" w:leader="dot" w:pos="1985"/>
        </w:tabs>
        <w:rPr>
          <w:rFonts w:ascii="Calibri" w:hAnsi="Calibri"/>
          <w:sz w:val="22"/>
          <w:szCs w:val="22"/>
        </w:rPr>
      </w:pPr>
    </w:p>
    <w:p w:rsidR="00CC4969" w:rsidRDefault="0087402C" w:rsidP="0087402C">
      <w:pPr>
        <w:numPr>
          <w:ilvl w:val="0"/>
          <w:numId w:val="2"/>
        </w:numPr>
        <w:shd w:val="clear" w:color="auto" w:fill="A5A5A5"/>
        <w:rPr>
          <w:rFonts w:ascii="Calibri" w:hAnsi="Calibri"/>
          <w:b/>
          <w:sz w:val="22"/>
          <w:szCs w:val="22"/>
        </w:rPr>
      </w:pPr>
      <w:r w:rsidRPr="004A60C0">
        <w:rPr>
          <w:rFonts w:ascii="Calibri" w:hAnsi="Calibri"/>
          <w:b/>
          <w:caps/>
          <w:outline/>
          <w:color w:val="FFFFFF" w:themeColor="background1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SECURITE</w:t>
      </w:r>
      <w:r w:rsidR="00CC4969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 xml:space="preserve"> -</w:t>
      </w:r>
      <w:r w:rsidR="00FA7173">
        <w:rPr>
          <w:rFonts w:ascii="Calibri" w:hAnsi="Calibri"/>
          <w:b/>
          <w:sz w:val="22"/>
          <w:szCs w:val="22"/>
        </w:rPr>
        <w:t xml:space="preserve"> Rivière les </w:t>
      </w:r>
      <w:proofErr w:type="spellStart"/>
      <w:r w:rsidR="00FA7173">
        <w:rPr>
          <w:rFonts w:ascii="Calibri" w:hAnsi="Calibri"/>
          <w:b/>
          <w:sz w:val="22"/>
          <w:szCs w:val="22"/>
        </w:rPr>
        <w:t>Duyes</w:t>
      </w:r>
      <w:proofErr w:type="spellEnd"/>
      <w:r w:rsidR="00FA7173">
        <w:rPr>
          <w:rFonts w:ascii="Calibri" w:hAnsi="Calibri"/>
          <w:b/>
          <w:sz w:val="22"/>
          <w:szCs w:val="22"/>
        </w:rPr>
        <w:t xml:space="preserve"> – E</w:t>
      </w:r>
      <w:r>
        <w:rPr>
          <w:rFonts w:ascii="Calibri" w:hAnsi="Calibri"/>
          <w:b/>
          <w:sz w:val="22"/>
          <w:szCs w:val="22"/>
        </w:rPr>
        <w:t>nquête publique travaux de consolidation des berges et d’entretien de lits</w:t>
      </w:r>
    </w:p>
    <w:p w:rsidR="00CC4969" w:rsidRDefault="00CC4969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</w:p>
    <w:p w:rsidR="00CC4969" w:rsidRDefault="00F2354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Il s’agit du confortement des berges le long de la voie Marius </w:t>
      </w:r>
      <w:proofErr w:type="spellStart"/>
      <w:r>
        <w:rPr>
          <w:rFonts w:ascii="Calibri" w:hAnsi="Calibri"/>
          <w:sz w:val="22"/>
          <w:szCs w:val="22"/>
        </w:rPr>
        <w:t>Autric</w:t>
      </w:r>
      <w:proofErr w:type="spellEnd"/>
      <w:r>
        <w:rPr>
          <w:rFonts w:ascii="Calibri" w:hAnsi="Calibri"/>
          <w:sz w:val="22"/>
          <w:szCs w:val="22"/>
        </w:rPr>
        <w:t xml:space="preserve"> ainsi que de la protection d’une maison d’habitation au niveau des </w:t>
      </w:r>
      <w:proofErr w:type="spellStart"/>
      <w:r>
        <w:rPr>
          <w:rFonts w:ascii="Calibri" w:hAnsi="Calibri"/>
          <w:sz w:val="22"/>
          <w:szCs w:val="22"/>
        </w:rPr>
        <w:t>Duyes</w:t>
      </w:r>
      <w:proofErr w:type="spellEnd"/>
      <w:r>
        <w:rPr>
          <w:rFonts w:ascii="Calibri" w:hAnsi="Calibri"/>
          <w:sz w:val="22"/>
          <w:szCs w:val="22"/>
        </w:rPr>
        <w:t xml:space="preserve">. Le procédé utilise des enrochements et enveloppes avec plantation au sol d’espèces acclimatées dans les environs des </w:t>
      </w:r>
      <w:proofErr w:type="spellStart"/>
      <w:r>
        <w:rPr>
          <w:rFonts w:ascii="Calibri" w:hAnsi="Calibri"/>
          <w:sz w:val="22"/>
          <w:szCs w:val="22"/>
        </w:rPr>
        <w:t>Duyes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812FCA" w:rsidRDefault="00F2354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L’enquête publique est obligatoire et elle est toujours en cours. Elle court du 24 juin au 26 juillet. A ce jour, aucune observation n’a été formulée. Les travaux </w:t>
      </w:r>
      <w:r w:rsidR="00812FCA">
        <w:rPr>
          <w:rFonts w:ascii="Calibri" w:hAnsi="Calibri"/>
          <w:sz w:val="22"/>
          <w:szCs w:val="22"/>
        </w:rPr>
        <w:t xml:space="preserve">pourraient commencer vers la mi ou fin septembre. L’entreprise retenue </w:t>
      </w:r>
      <w:r w:rsidR="00FA7173">
        <w:rPr>
          <w:rFonts w:ascii="Calibri" w:hAnsi="Calibri"/>
          <w:sz w:val="22"/>
          <w:szCs w:val="22"/>
        </w:rPr>
        <w:t xml:space="preserve">est  </w:t>
      </w:r>
      <w:r w:rsidR="00812FCA">
        <w:rPr>
          <w:rFonts w:ascii="Calibri" w:hAnsi="Calibri"/>
          <w:sz w:val="22"/>
          <w:szCs w:val="22"/>
        </w:rPr>
        <w:t>ATP Environnement à Villeneuve pour 19 778,00 € hors</w:t>
      </w:r>
      <w:r w:rsidR="00FA7173">
        <w:rPr>
          <w:rFonts w:ascii="Calibri" w:hAnsi="Calibri"/>
          <w:sz w:val="22"/>
          <w:szCs w:val="22"/>
        </w:rPr>
        <w:t xml:space="preserve"> taxes (pour un coût d’objectif</w:t>
      </w:r>
      <w:r w:rsidR="00812FCA">
        <w:rPr>
          <w:rFonts w:ascii="Calibri" w:hAnsi="Calibri"/>
          <w:sz w:val="22"/>
          <w:szCs w:val="22"/>
        </w:rPr>
        <w:t xml:space="preserve"> estimé à </w:t>
      </w:r>
      <w:r w:rsidR="00A85375">
        <w:rPr>
          <w:rFonts w:ascii="Calibri" w:hAnsi="Calibri"/>
          <w:sz w:val="22"/>
          <w:szCs w:val="22"/>
        </w:rPr>
        <w:t>21 723.68</w:t>
      </w:r>
      <w:r w:rsidR="00812FCA">
        <w:rPr>
          <w:rFonts w:ascii="Calibri" w:hAnsi="Calibri"/>
          <w:sz w:val="22"/>
          <w:szCs w:val="22"/>
        </w:rPr>
        <w:t xml:space="preserve"> € hors taxes).</w:t>
      </w:r>
    </w:p>
    <w:p w:rsidR="00CC4969" w:rsidRDefault="00CC4969">
      <w:pPr>
        <w:jc w:val="both"/>
        <w:rPr>
          <w:rFonts w:ascii="Calibri" w:hAnsi="Calibri"/>
          <w:sz w:val="22"/>
          <w:szCs w:val="22"/>
        </w:rPr>
      </w:pPr>
    </w:p>
    <w:p w:rsidR="00CC4969" w:rsidRDefault="00CC4969">
      <w:pPr>
        <w:pStyle w:val="En-tte"/>
        <w:tabs>
          <w:tab w:val="clear" w:pos="4536"/>
          <w:tab w:val="clear" w:pos="9072"/>
        </w:tabs>
        <w:jc w:val="both"/>
        <w:rPr>
          <w:rFonts w:ascii="Calibri" w:hAnsi="Calibri"/>
          <w:b/>
          <w:sz w:val="22"/>
          <w:szCs w:val="22"/>
        </w:rPr>
      </w:pPr>
      <w:r>
        <w:rPr>
          <w:rFonts w:ascii="Wingdings" w:hAnsi="Wingdings"/>
          <w:b/>
          <w:sz w:val="22"/>
          <w:szCs w:val="22"/>
        </w:rPr>
        <w:t></w:t>
      </w:r>
      <w:r>
        <w:rPr>
          <w:rFonts w:ascii="Calibri" w:hAnsi="Calibri"/>
          <w:b/>
          <w:sz w:val="22"/>
          <w:szCs w:val="22"/>
        </w:rPr>
        <w:t xml:space="preserve"> Vo</w:t>
      </w:r>
      <w:r w:rsidR="0087402C">
        <w:rPr>
          <w:rFonts w:ascii="Calibri" w:hAnsi="Calibri"/>
          <w:b/>
          <w:sz w:val="22"/>
          <w:szCs w:val="22"/>
        </w:rPr>
        <w:t xml:space="preserve">te FAVORABLE à l’unanimité </w:t>
      </w:r>
    </w:p>
    <w:p w:rsidR="00C25540" w:rsidRDefault="00C25540">
      <w:pPr>
        <w:pStyle w:val="En-tte"/>
        <w:tabs>
          <w:tab w:val="clear" w:pos="4536"/>
          <w:tab w:val="clear" w:pos="9072"/>
        </w:tabs>
        <w:jc w:val="both"/>
        <w:rPr>
          <w:rFonts w:ascii="Calibri" w:hAnsi="Calibri"/>
          <w:b/>
          <w:sz w:val="22"/>
          <w:szCs w:val="22"/>
        </w:rPr>
      </w:pPr>
    </w:p>
    <w:p w:rsidR="00CC4969" w:rsidRDefault="00CC4969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</w:p>
    <w:p w:rsidR="00CC4969" w:rsidRDefault="0087402C" w:rsidP="0087402C">
      <w:pPr>
        <w:numPr>
          <w:ilvl w:val="0"/>
          <w:numId w:val="2"/>
        </w:numPr>
        <w:shd w:val="clear" w:color="auto" w:fill="A5A5A5"/>
        <w:rPr>
          <w:rFonts w:ascii="Calibri" w:hAnsi="Calibri"/>
          <w:b/>
          <w:sz w:val="22"/>
          <w:szCs w:val="22"/>
        </w:rPr>
      </w:pPr>
      <w:r w:rsidRPr="004A60C0">
        <w:rPr>
          <w:rFonts w:ascii="Calibri" w:hAnsi="Calibri"/>
          <w:b/>
          <w:caps/>
          <w:outline/>
          <w:color w:val="FFFFFF" w:themeColor="background1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PATRIMOINE</w:t>
      </w:r>
      <w:r w:rsidR="00FA7173">
        <w:rPr>
          <w:rFonts w:ascii="Calibri" w:hAnsi="Calibri"/>
          <w:b/>
          <w:sz w:val="22"/>
          <w:szCs w:val="22"/>
        </w:rPr>
        <w:t xml:space="preserve"> – Eglise du Vieil Aiglun – M</w:t>
      </w:r>
      <w:r>
        <w:rPr>
          <w:rFonts w:ascii="Calibri" w:hAnsi="Calibri"/>
          <w:b/>
          <w:sz w:val="22"/>
          <w:szCs w:val="22"/>
        </w:rPr>
        <w:t>arché à procédure adaptée travaux d’aménagements et sanitaires</w:t>
      </w:r>
    </w:p>
    <w:p w:rsidR="00CC4969" w:rsidRDefault="00CC4969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</w:p>
    <w:p w:rsidR="00CC4969" w:rsidRDefault="00FC26B3">
      <w:pPr>
        <w:pStyle w:val="En-tte"/>
        <w:tabs>
          <w:tab w:val="clear" w:pos="4536"/>
          <w:tab w:val="clear" w:pos="9072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Un marché public MAPA</w:t>
      </w:r>
      <w:r>
        <w:rPr>
          <w:rStyle w:val="Appelnotedebasdep"/>
          <w:rFonts w:ascii="Calibri" w:hAnsi="Calibri"/>
          <w:sz w:val="22"/>
          <w:szCs w:val="22"/>
        </w:rPr>
        <w:footnoteReference w:id="2"/>
      </w:r>
      <w:r>
        <w:rPr>
          <w:rFonts w:ascii="Calibri" w:hAnsi="Calibri"/>
          <w:sz w:val="22"/>
          <w:szCs w:val="22"/>
        </w:rPr>
        <w:t xml:space="preserve">  avait été publié pour la réalisation d’un bloc sanitaire (adapté pour les personnes à mobilité réduite) et de travaux d’aménagements extérieurs pour l’église du Vieil Aiglun ;</w:t>
      </w:r>
    </w:p>
    <w:p w:rsidR="00FC26B3" w:rsidRDefault="00FC26B3">
      <w:pPr>
        <w:pStyle w:val="En-tte"/>
        <w:tabs>
          <w:tab w:val="clear" w:pos="4536"/>
          <w:tab w:val="clear" w:pos="9072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13 réponses ont été reçues en mairie. La </w:t>
      </w:r>
      <w:r w:rsidR="00FA7173">
        <w:rPr>
          <w:rFonts w:ascii="Calibri" w:hAnsi="Calibri"/>
          <w:sz w:val="22"/>
          <w:szCs w:val="22"/>
        </w:rPr>
        <w:t>commission s</w:t>
      </w:r>
      <w:r>
        <w:rPr>
          <w:rFonts w:ascii="Calibri" w:hAnsi="Calibri"/>
          <w:sz w:val="22"/>
          <w:szCs w:val="22"/>
        </w:rPr>
        <w:t>’est réunie le 1</w:t>
      </w:r>
      <w:r w:rsidRPr="00FC26B3">
        <w:rPr>
          <w:rFonts w:ascii="Calibri" w:hAnsi="Calibri"/>
          <w:sz w:val="22"/>
          <w:szCs w:val="22"/>
          <w:vertAlign w:val="superscript"/>
        </w:rPr>
        <w:t>er</w:t>
      </w:r>
      <w:r>
        <w:rPr>
          <w:rFonts w:ascii="Calibri" w:hAnsi="Calibri"/>
          <w:sz w:val="22"/>
          <w:szCs w:val="22"/>
        </w:rPr>
        <w:t xml:space="preserve"> juillet dernier et propose au vote du conseil les prestataires suivants :</w:t>
      </w:r>
    </w:p>
    <w:p w:rsidR="001A441B" w:rsidRPr="001A441B" w:rsidRDefault="001A441B" w:rsidP="001A441B">
      <w:pPr>
        <w:pStyle w:val="En-tte"/>
        <w:tabs>
          <w:tab w:val="clear" w:pos="4536"/>
          <w:tab w:val="clear" w:pos="9072"/>
          <w:tab w:val="left" w:pos="3686"/>
          <w:tab w:val="left" w:pos="6663"/>
        </w:tabs>
        <w:ind w:left="993"/>
        <w:jc w:val="both"/>
        <w:rPr>
          <w:rFonts w:ascii="Calibri" w:hAnsi="Calibri"/>
          <w:b/>
          <w:sz w:val="22"/>
          <w:szCs w:val="22"/>
        </w:rPr>
      </w:pPr>
      <w:r w:rsidRPr="001A441B">
        <w:rPr>
          <w:rFonts w:ascii="Calibri" w:hAnsi="Calibri"/>
          <w:b/>
          <w:sz w:val="22"/>
          <w:szCs w:val="22"/>
        </w:rPr>
        <w:t>Lots</w:t>
      </w:r>
      <w:r w:rsidRPr="001A441B">
        <w:rPr>
          <w:rFonts w:ascii="Calibri" w:hAnsi="Calibri"/>
          <w:b/>
          <w:sz w:val="22"/>
          <w:szCs w:val="22"/>
        </w:rPr>
        <w:tab/>
        <w:t>Entreprises</w:t>
      </w:r>
      <w:r w:rsidRPr="001A441B">
        <w:rPr>
          <w:rFonts w:ascii="Calibri" w:hAnsi="Calibri"/>
          <w:b/>
          <w:sz w:val="22"/>
          <w:szCs w:val="22"/>
        </w:rPr>
        <w:tab/>
        <w:t>Montant des devis</w:t>
      </w:r>
    </w:p>
    <w:p w:rsidR="001A441B" w:rsidRPr="001A441B" w:rsidRDefault="00FA7173" w:rsidP="001A441B">
      <w:pPr>
        <w:pStyle w:val="En-tte"/>
        <w:tabs>
          <w:tab w:val="clear" w:pos="4536"/>
          <w:tab w:val="clear" w:pos="9072"/>
          <w:tab w:val="left" w:pos="3969"/>
          <w:tab w:val="left" w:pos="6804"/>
        </w:tabs>
        <w:ind w:left="709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>(</w:t>
      </w:r>
      <w:proofErr w:type="gramStart"/>
      <w:r w:rsidR="001A441B" w:rsidRPr="001A441B">
        <w:rPr>
          <w:rFonts w:ascii="Calibri" w:hAnsi="Calibri"/>
          <w:b/>
          <w:sz w:val="22"/>
          <w:szCs w:val="22"/>
        </w:rPr>
        <w:t>hors</w:t>
      </w:r>
      <w:proofErr w:type="gramEnd"/>
      <w:r w:rsidR="001A441B" w:rsidRPr="001A441B">
        <w:rPr>
          <w:rFonts w:ascii="Calibri" w:hAnsi="Calibri"/>
          <w:b/>
          <w:sz w:val="22"/>
          <w:szCs w:val="22"/>
        </w:rPr>
        <w:t xml:space="preserve"> taxes)</w:t>
      </w:r>
    </w:p>
    <w:p w:rsidR="00FC26B3" w:rsidRDefault="001A441B" w:rsidP="001A441B">
      <w:pPr>
        <w:pStyle w:val="En-tte"/>
        <w:numPr>
          <w:ilvl w:val="0"/>
          <w:numId w:val="12"/>
        </w:numPr>
        <w:tabs>
          <w:tab w:val="clear" w:pos="4536"/>
          <w:tab w:val="clear" w:pos="9072"/>
          <w:tab w:val="left" w:leader="dot" w:pos="3402"/>
          <w:tab w:val="left" w:leader="dot" w:pos="6804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Terrassement : </w:t>
      </w:r>
      <w:r>
        <w:rPr>
          <w:rFonts w:ascii="Calibri" w:hAnsi="Calibri"/>
          <w:sz w:val="22"/>
          <w:szCs w:val="22"/>
        </w:rPr>
        <w:tab/>
        <w:t>Gamba (</w:t>
      </w:r>
      <w:r w:rsidR="00A85375">
        <w:rPr>
          <w:rFonts w:ascii="Calibri" w:hAnsi="Calibri"/>
          <w:sz w:val="22"/>
          <w:szCs w:val="22"/>
        </w:rPr>
        <w:t>Digne les Bains</w:t>
      </w:r>
      <w:bookmarkStart w:id="1" w:name="_GoBack"/>
      <w:bookmarkEnd w:id="1"/>
      <w:r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ab/>
        <w:t>130 000,00 €</w:t>
      </w:r>
    </w:p>
    <w:p w:rsidR="001A441B" w:rsidRDefault="001A441B" w:rsidP="001A441B">
      <w:pPr>
        <w:pStyle w:val="En-tte"/>
        <w:numPr>
          <w:ilvl w:val="0"/>
          <w:numId w:val="12"/>
        </w:numPr>
        <w:tabs>
          <w:tab w:val="clear" w:pos="4536"/>
          <w:tab w:val="clear" w:pos="9072"/>
          <w:tab w:val="left" w:leader="dot" w:pos="3402"/>
          <w:tab w:val="left" w:leader="dot" w:pos="6804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Charpente/toiture</w:t>
      </w:r>
      <w:r>
        <w:rPr>
          <w:rFonts w:ascii="Calibri" w:hAnsi="Calibri"/>
          <w:sz w:val="22"/>
          <w:szCs w:val="22"/>
        </w:rPr>
        <w:tab/>
        <w:t>Garcin(Sisteron)</w:t>
      </w:r>
      <w:r>
        <w:rPr>
          <w:rFonts w:ascii="Calibri" w:hAnsi="Calibri"/>
          <w:sz w:val="22"/>
          <w:szCs w:val="22"/>
        </w:rPr>
        <w:tab/>
        <w:t xml:space="preserve">  10 555,00 €</w:t>
      </w:r>
    </w:p>
    <w:p w:rsidR="001A441B" w:rsidRDefault="001A441B" w:rsidP="001A441B">
      <w:pPr>
        <w:pStyle w:val="En-tte"/>
        <w:numPr>
          <w:ilvl w:val="0"/>
          <w:numId w:val="12"/>
        </w:numPr>
        <w:tabs>
          <w:tab w:val="clear" w:pos="4536"/>
          <w:tab w:val="clear" w:pos="9072"/>
          <w:tab w:val="left" w:leader="dot" w:pos="3402"/>
          <w:tab w:val="left" w:leader="dot" w:pos="6804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Plomberie Sanitaires</w:t>
      </w:r>
      <w:r>
        <w:rPr>
          <w:rFonts w:ascii="Calibri" w:hAnsi="Calibri"/>
          <w:sz w:val="22"/>
          <w:szCs w:val="22"/>
        </w:rPr>
        <w:tab/>
        <w:t>Aillaud (Aiglun)</w:t>
      </w:r>
      <w:r>
        <w:rPr>
          <w:rFonts w:ascii="Calibri" w:hAnsi="Calibri"/>
          <w:sz w:val="22"/>
          <w:szCs w:val="22"/>
        </w:rPr>
        <w:tab/>
        <w:t xml:space="preserve">    6 015,50 €</w:t>
      </w:r>
    </w:p>
    <w:p w:rsidR="001A441B" w:rsidRDefault="001A441B" w:rsidP="001A441B">
      <w:pPr>
        <w:pStyle w:val="En-tte"/>
        <w:numPr>
          <w:ilvl w:val="0"/>
          <w:numId w:val="12"/>
        </w:numPr>
        <w:tabs>
          <w:tab w:val="clear" w:pos="4536"/>
          <w:tab w:val="clear" w:pos="9072"/>
          <w:tab w:val="left" w:leader="dot" w:pos="3402"/>
          <w:tab w:val="left" w:leader="dot" w:pos="6804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Electricité/chauffage</w:t>
      </w:r>
      <w:r>
        <w:rPr>
          <w:rFonts w:ascii="Calibri" w:hAnsi="Calibri"/>
          <w:sz w:val="22"/>
          <w:szCs w:val="22"/>
        </w:rPr>
        <w:tab/>
        <w:t>SE3V (</w:t>
      </w:r>
      <w:proofErr w:type="spellStart"/>
      <w:r>
        <w:rPr>
          <w:rFonts w:ascii="Calibri" w:hAnsi="Calibri"/>
          <w:sz w:val="22"/>
          <w:szCs w:val="22"/>
        </w:rPr>
        <w:t>Mallemoisson</w:t>
      </w:r>
      <w:proofErr w:type="spellEnd"/>
      <w:r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ab/>
        <w:t xml:space="preserve">    2 998,00 €</w:t>
      </w:r>
    </w:p>
    <w:p w:rsidR="001A441B" w:rsidRPr="004A60C0" w:rsidRDefault="001A441B" w:rsidP="001A441B">
      <w:pPr>
        <w:pStyle w:val="En-tte"/>
        <w:tabs>
          <w:tab w:val="clear" w:pos="4536"/>
          <w:tab w:val="clear" w:pos="9072"/>
          <w:tab w:val="left" w:leader="dot" w:pos="3402"/>
          <w:tab w:val="left" w:leader="dot" w:pos="6804"/>
        </w:tabs>
        <w:ind w:left="720"/>
        <w:jc w:val="both"/>
        <w:rPr>
          <w:rFonts w:ascii="Calibri" w:hAnsi="Calibri"/>
          <w:b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60C0">
        <w:rPr>
          <w:rFonts w:ascii="Calibri" w:hAnsi="Calibri"/>
          <w:b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TOTAL</w:t>
      </w:r>
      <w:r w:rsidRPr="004A60C0">
        <w:rPr>
          <w:rFonts w:ascii="Calibri" w:hAnsi="Calibri"/>
          <w:b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A60C0">
        <w:rPr>
          <w:rFonts w:ascii="Calibri" w:hAnsi="Calibri"/>
          <w:b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149 568,50 €</w:t>
      </w:r>
    </w:p>
    <w:p w:rsidR="00FD4E6D" w:rsidRPr="004A60C0" w:rsidRDefault="00FA7173" w:rsidP="001A441B">
      <w:pPr>
        <w:pStyle w:val="En-tte"/>
        <w:tabs>
          <w:tab w:val="clear" w:pos="4536"/>
          <w:tab w:val="clear" w:pos="9072"/>
          <w:tab w:val="left" w:leader="dot" w:pos="3402"/>
          <w:tab w:val="left" w:leader="dot" w:pos="6804"/>
        </w:tabs>
        <w:ind w:left="720"/>
        <w:jc w:val="both"/>
        <w:rPr>
          <w:rFonts w:ascii="Calibri" w:hAnsi="Calibri"/>
          <w:b/>
          <w:i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/>
          <w:b/>
          <w:i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(Pour un coût d’objectif </w:t>
      </w:r>
      <w:r w:rsidR="00FD4E6D" w:rsidRPr="004A60C0">
        <w:rPr>
          <w:rFonts w:ascii="Calibri" w:hAnsi="Calibri"/>
          <w:b/>
          <w:i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estimé à </w:t>
      </w:r>
      <w:r w:rsidR="00FD4E6D" w:rsidRPr="004A60C0">
        <w:rPr>
          <w:rFonts w:ascii="Calibri" w:hAnsi="Calibri"/>
          <w:b/>
          <w:i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156 460,00 €)</w:t>
      </w:r>
    </w:p>
    <w:p w:rsidR="00FC26B3" w:rsidRDefault="00FC26B3">
      <w:pPr>
        <w:pStyle w:val="En-tte"/>
        <w:tabs>
          <w:tab w:val="clear" w:pos="4536"/>
          <w:tab w:val="clear" w:pos="9072"/>
        </w:tabs>
        <w:jc w:val="both"/>
        <w:rPr>
          <w:rFonts w:ascii="Calibri" w:hAnsi="Calibri"/>
          <w:sz w:val="22"/>
          <w:szCs w:val="22"/>
        </w:rPr>
      </w:pPr>
    </w:p>
    <w:p w:rsidR="00FD4E6D" w:rsidRDefault="00FD4E6D">
      <w:pPr>
        <w:pStyle w:val="En-tte"/>
        <w:tabs>
          <w:tab w:val="clear" w:pos="4536"/>
          <w:tab w:val="clear" w:pos="9072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Les travaux devraient démarrer en septembre.</w:t>
      </w:r>
    </w:p>
    <w:p w:rsidR="00FD4E6D" w:rsidRDefault="00FD4E6D">
      <w:pPr>
        <w:pStyle w:val="En-tte"/>
        <w:tabs>
          <w:tab w:val="clear" w:pos="4536"/>
          <w:tab w:val="clear" w:pos="9072"/>
        </w:tabs>
        <w:jc w:val="both"/>
        <w:rPr>
          <w:rFonts w:ascii="Calibri" w:hAnsi="Calibri"/>
          <w:sz w:val="22"/>
          <w:szCs w:val="22"/>
        </w:rPr>
      </w:pPr>
    </w:p>
    <w:p w:rsidR="00CC4969" w:rsidRDefault="00CC4969">
      <w:pPr>
        <w:pStyle w:val="En-tte"/>
        <w:tabs>
          <w:tab w:val="clear" w:pos="4536"/>
          <w:tab w:val="clear" w:pos="9072"/>
        </w:tabs>
        <w:rPr>
          <w:rFonts w:ascii="Calibri" w:hAnsi="Calibri"/>
          <w:b/>
          <w:sz w:val="22"/>
          <w:szCs w:val="22"/>
        </w:rPr>
      </w:pPr>
      <w:r>
        <w:rPr>
          <w:rFonts w:ascii="Wingdings" w:hAnsi="Wingdings"/>
          <w:b/>
          <w:sz w:val="22"/>
          <w:szCs w:val="22"/>
        </w:rPr>
        <w:t></w:t>
      </w:r>
      <w:r>
        <w:rPr>
          <w:rFonts w:ascii="Calibri" w:hAnsi="Calibri"/>
          <w:b/>
          <w:sz w:val="22"/>
          <w:szCs w:val="22"/>
        </w:rPr>
        <w:t xml:space="preserve"> Vote FAVORABLE à l’unanimité</w:t>
      </w:r>
      <w:r w:rsidR="00FD4E6D">
        <w:rPr>
          <w:rFonts w:ascii="Calibri" w:hAnsi="Calibri"/>
          <w:b/>
          <w:sz w:val="22"/>
          <w:szCs w:val="22"/>
        </w:rPr>
        <w:t xml:space="preserve"> sur le choix des entreprises.</w:t>
      </w:r>
    </w:p>
    <w:p w:rsidR="00FD4E6D" w:rsidRDefault="00FD4E6D">
      <w:pPr>
        <w:pStyle w:val="En-tte"/>
        <w:tabs>
          <w:tab w:val="clear" w:pos="4536"/>
          <w:tab w:val="clear" w:pos="9072"/>
        </w:tabs>
        <w:rPr>
          <w:rFonts w:ascii="Calibri" w:hAnsi="Calibri"/>
          <w:b/>
          <w:sz w:val="22"/>
          <w:szCs w:val="22"/>
        </w:rPr>
      </w:pPr>
    </w:p>
    <w:p w:rsidR="00CC4969" w:rsidRDefault="00CC4969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</w:p>
    <w:p w:rsidR="00CC4969" w:rsidRDefault="0087402C" w:rsidP="0087402C">
      <w:pPr>
        <w:numPr>
          <w:ilvl w:val="0"/>
          <w:numId w:val="2"/>
        </w:numPr>
        <w:shd w:val="clear" w:color="auto" w:fill="A5A5A5"/>
        <w:rPr>
          <w:rFonts w:ascii="Calibri" w:hAnsi="Calibri"/>
          <w:b/>
          <w:sz w:val="22"/>
          <w:szCs w:val="22"/>
        </w:rPr>
      </w:pPr>
      <w:r w:rsidRPr="004A60C0">
        <w:rPr>
          <w:rFonts w:ascii="Calibri" w:hAnsi="Calibri"/>
          <w:b/>
          <w:caps/>
          <w:outline/>
          <w:color w:val="FFFFFF" w:themeColor="background1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ELUS</w:t>
      </w:r>
      <w:r w:rsidR="00CC4969">
        <w:rPr>
          <w:rFonts w:ascii="Calibri" w:hAnsi="Calibri"/>
          <w:b/>
          <w:sz w:val="22"/>
          <w:szCs w:val="22"/>
        </w:rPr>
        <w:t xml:space="preserve"> – </w:t>
      </w:r>
      <w:r w:rsidRPr="00A549E9">
        <w:rPr>
          <w:rFonts w:ascii="Calibri" w:hAnsi="Calibri"/>
          <w:b/>
          <w:sz w:val="24"/>
          <w:szCs w:val="24"/>
          <w:bdr w:val="single" w:sz="4" w:space="0" w:color="auto" w:shadow="1"/>
        </w:rPr>
        <w:t>Pour information</w:t>
      </w:r>
      <w:r>
        <w:rPr>
          <w:rFonts w:ascii="Calibri" w:hAnsi="Calibri"/>
          <w:b/>
          <w:sz w:val="22"/>
          <w:szCs w:val="22"/>
        </w:rPr>
        <w:t> : Décisions prises par le maire dans le cadre de sa délégation de pouvoirs du conseil municipal :</w:t>
      </w:r>
    </w:p>
    <w:p w:rsidR="00CC4969" w:rsidRDefault="00CC4969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</w:p>
    <w:p w:rsidR="0087402C" w:rsidRPr="00C978E2" w:rsidRDefault="00FA7173" w:rsidP="00C978E2">
      <w:pPr>
        <w:pStyle w:val="En-tte"/>
        <w:tabs>
          <w:tab w:val="clear" w:pos="4536"/>
          <w:tab w:val="clear" w:pos="9072"/>
        </w:tabs>
        <w:ind w:left="36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7.1</w:t>
      </w:r>
      <w:r>
        <w:rPr>
          <w:rFonts w:ascii="Calibri" w:hAnsi="Calibri"/>
          <w:sz w:val="22"/>
          <w:szCs w:val="22"/>
          <w:u w:val="single"/>
        </w:rPr>
        <w:tab/>
        <w:t>BATIMENTS – C</w:t>
      </w:r>
      <w:r w:rsidR="0087402C" w:rsidRPr="00C978E2">
        <w:rPr>
          <w:rFonts w:ascii="Calibri" w:hAnsi="Calibri"/>
          <w:sz w:val="22"/>
          <w:szCs w:val="22"/>
          <w:u w:val="single"/>
        </w:rPr>
        <w:t>limatisation de la mairie</w:t>
      </w:r>
    </w:p>
    <w:p w:rsidR="00475B51" w:rsidRDefault="00FA7173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475B51">
        <w:rPr>
          <w:rFonts w:ascii="Calibri" w:hAnsi="Calibri"/>
          <w:sz w:val="22"/>
          <w:szCs w:val="22"/>
        </w:rPr>
        <w:t xml:space="preserve">es travaux de </w:t>
      </w:r>
      <w:r>
        <w:rPr>
          <w:rFonts w:ascii="Calibri" w:hAnsi="Calibri"/>
          <w:sz w:val="22"/>
          <w:szCs w:val="22"/>
        </w:rPr>
        <w:t xml:space="preserve">climatisation de la mairie viennent </w:t>
      </w:r>
      <w:r w:rsidR="00475B51">
        <w:rPr>
          <w:rFonts w:ascii="Calibri" w:hAnsi="Calibri"/>
          <w:sz w:val="22"/>
          <w:szCs w:val="22"/>
        </w:rPr>
        <w:t xml:space="preserve"> de se terminer.</w:t>
      </w:r>
    </w:p>
    <w:p w:rsidR="00475B51" w:rsidRDefault="00475B51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Les entreprises qui avaient répondu à l’appel </w:t>
      </w:r>
      <w:r w:rsidR="00FA7173">
        <w:rPr>
          <w:rFonts w:ascii="Calibri" w:hAnsi="Calibri"/>
          <w:sz w:val="22"/>
          <w:szCs w:val="22"/>
        </w:rPr>
        <w:t>à concurrence</w:t>
      </w:r>
      <w:r>
        <w:rPr>
          <w:rFonts w:ascii="Calibri" w:hAnsi="Calibri"/>
          <w:sz w:val="22"/>
          <w:szCs w:val="22"/>
        </w:rPr>
        <w:t xml:space="preserve"> sont les suivantes :</w:t>
      </w:r>
    </w:p>
    <w:p w:rsidR="00475B51" w:rsidRPr="00F23542" w:rsidRDefault="00475B51" w:rsidP="00F23542">
      <w:pPr>
        <w:pStyle w:val="En-tte"/>
        <w:tabs>
          <w:tab w:val="clear" w:pos="4536"/>
          <w:tab w:val="clear" w:pos="9072"/>
          <w:tab w:val="left" w:pos="4820"/>
        </w:tabs>
        <w:ind w:left="709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ab/>
      </w:r>
      <w:r w:rsidRPr="00F23542">
        <w:rPr>
          <w:rFonts w:ascii="Calibri" w:hAnsi="Calibri"/>
          <w:b/>
          <w:sz w:val="22"/>
          <w:szCs w:val="22"/>
          <w:u w:val="single"/>
        </w:rPr>
        <w:t>Devis hors taxes</w:t>
      </w:r>
    </w:p>
    <w:p w:rsidR="0087402C" w:rsidRDefault="00475B51" w:rsidP="00F23542">
      <w:pPr>
        <w:pStyle w:val="En-tte"/>
        <w:numPr>
          <w:ilvl w:val="0"/>
          <w:numId w:val="12"/>
        </w:numPr>
        <w:tabs>
          <w:tab w:val="clear" w:pos="4536"/>
          <w:tab w:val="clear" w:pos="9072"/>
          <w:tab w:val="left" w:leader="dot" w:pos="5103"/>
        </w:tabs>
        <w:ind w:left="113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Rousselet à Château-Arnoux</w:t>
      </w:r>
      <w:r>
        <w:rPr>
          <w:rFonts w:ascii="Calibri" w:hAnsi="Calibri"/>
          <w:sz w:val="22"/>
          <w:szCs w:val="22"/>
        </w:rPr>
        <w:tab/>
        <w:t>7 655,00 €</w:t>
      </w:r>
    </w:p>
    <w:p w:rsidR="00475B51" w:rsidRDefault="00A549E9" w:rsidP="00F23542">
      <w:pPr>
        <w:pStyle w:val="En-tte"/>
        <w:numPr>
          <w:ilvl w:val="0"/>
          <w:numId w:val="12"/>
        </w:numPr>
        <w:tabs>
          <w:tab w:val="clear" w:pos="4536"/>
          <w:tab w:val="clear" w:pos="9072"/>
          <w:tab w:val="left" w:leader="dot" w:pos="5103"/>
        </w:tabs>
        <w:ind w:left="1134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Pasc</w:t>
      </w:r>
      <w:r w:rsidR="00475B51">
        <w:rPr>
          <w:rFonts w:ascii="Calibri" w:hAnsi="Calibri"/>
          <w:sz w:val="22"/>
          <w:szCs w:val="22"/>
        </w:rPr>
        <w:t>uito</w:t>
      </w:r>
      <w:proofErr w:type="spellEnd"/>
      <w:r w:rsidR="00475B51">
        <w:rPr>
          <w:rFonts w:ascii="Calibri" w:hAnsi="Calibri"/>
          <w:sz w:val="22"/>
          <w:szCs w:val="22"/>
        </w:rPr>
        <w:t xml:space="preserve"> à Sisteron</w:t>
      </w:r>
      <w:r w:rsidR="00F23542">
        <w:rPr>
          <w:rFonts w:ascii="Calibri" w:hAnsi="Calibri"/>
          <w:sz w:val="22"/>
          <w:szCs w:val="22"/>
        </w:rPr>
        <w:tab/>
      </w:r>
      <w:r w:rsidR="00475B51">
        <w:rPr>
          <w:rFonts w:ascii="Calibri" w:hAnsi="Calibri"/>
          <w:sz w:val="22"/>
          <w:szCs w:val="22"/>
        </w:rPr>
        <w:t>8 370,00 €</w:t>
      </w:r>
    </w:p>
    <w:p w:rsidR="00475B51" w:rsidRDefault="00475B51" w:rsidP="00F23542">
      <w:pPr>
        <w:pStyle w:val="En-tte"/>
        <w:numPr>
          <w:ilvl w:val="0"/>
          <w:numId w:val="12"/>
        </w:numPr>
        <w:tabs>
          <w:tab w:val="clear" w:pos="4536"/>
          <w:tab w:val="clear" w:pos="9072"/>
          <w:tab w:val="left" w:leader="dot" w:pos="5103"/>
        </w:tabs>
        <w:ind w:left="113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Cap Clim’ à </w:t>
      </w:r>
      <w:proofErr w:type="spellStart"/>
      <w:r>
        <w:rPr>
          <w:rFonts w:ascii="Calibri" w:hAnsi="Calibri"/>
          <w:sz w:val="22"/>
          <w:szCs w:val="22"/>
        </w:rPr>
        <w:t>Peyruis</w:t>
      </w:r>
      <w:proofErr w:type="spellEnd"/>
      <w:r w:rsidR="00F23542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6 988,30 €</w:t>
      </w:r>
    </w:p>
    <w:p w:rsidR="00475B51" w:rsidRDefault="00475B51" w:rsidP="00F23542">
      <w:pPr>
        <w:pStyle w:val="En-tte"/>
        <w:tabs>
          <w:tab w:val="clear" w:pos="4536"/>
          <w:tab w:val="clear" w:pos="9072"/>
          <w:tab w:val="left" w:leader="dot" w:pos="5103"/>
        </w:tabs>
        <w:ind w:left="1134"/>
        <w:jc w:val="both"/>
        <w:rPr>
          <w:rFonts w:ascii="Calibri" w:hAnsi="Calibri"/>
          <w:sz w:val="22"/>
          <w:szCs w:val="22"/>
        </w:rPr>
      </w:pPr>
    </w:p>
    <w:p w:rsidR="00A549E9" w:rsidRDefault="00A549E9" w:rsidP="00A549E9">
      <w:pPr>
        <w:pStyle w:val="En-tte"/>
        <w:tabs>
          <w:tab w:val="clear" w:pos="4536"/>
          <w:tab w:val="clear" w:pos="9072"/>
          <w:tab w:val="left" w:leader="dot" w:pos="3402"/>
          <w:tab w:val="left" w:leader="dot" w:pos="6804"/>
        </w:tabs>
        <w:ind w:left="774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Cap Clim’ </w:t>
      </w:r>
      <w:r w:rsidR="00FA7173">
        <w:rPr>
          <w:rFonts w:ascii="Calibri" w:hAnsi="Calibri"/>
          <w:sz w:val="22"/>
          <w:szCs w:val="22"/>
        </w:rPr>
        <w:t xml:space="preserve">a été </w:t>
      </w:r>
      <w:proofErr w:type="gramStart"/>
      <w:r w:rsidR="00FA7173">
        <w:rPr>
          <w:rFonts w:ascii="Calibri" w:hAnsi="Calibri"/>
          <w:sz w:val="22"/>
          <w:szCs w:val="22"/>
        </w:rPr>
        <w:t>retenue</w:t>
      </w:r>
      <w:proofErr w:type="gramEnd"/>
      <w:r w:rsidR="00FA7173">
        <w:rPr>
          <w:rFonts w:ascii="Calibri" w:hAnsi="Calibri"/>
          <w:sz w:val="22"/>
          <w:szCs w:val="22"/>
        </w:rPr>
        <w:t>.</w:t>
      </w:r>
    </w:p>
    <w:p w:rsidR="0087402C" w:rsidRDefault="0087402C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A549E9" w:rsidRDefault="00A549E9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  <w:r>
        <w:rPr>
          <w:rFonts w:ascii="Wingdings" w:hAnsi="Wingdings"/>
          <w:b/>
          <w:sz w:val="22"/>
          <w:szCs w:val="22"/>
        </w:rPr>
        <w:t></w:t>
      </w:r>
      <w:r>
        <w:rPr>
          <w:rFonts w:ascii="Wingdings" w:hAnsi="Wingdings"/>
          <w:b/>
          <w:sz w:val="22"/>
          <w:szCs w:val="22"/>
        </w:rPr>
        <w:t></w:t>
      </w:r>
      <w:r w:rsidRPr="00A549E9">
        <w:rPr>
          <w:rFonts w:ascii="Calibri" w:hAnsi="Calibri"/>
          <w:b/>
          <w:sz w:val="22"/>
          <w:szCs w:val="22"/>
          <w:u w:val="single"/>
        </w:rPr>
        <w:t>Délibération d’information</w:t>
      </w:r>
      <w:r>
        <w:rPr>
          <w:rFonts w:ascii="Calibri" w:hAnsi="Calibri"/>
          <w:sz w:val="22"/>
          <w:szCs w:val="22"/>
        </w:rPr>
        <w:t>.</w:t>
      </w:r>
    </w:p>
    <w:p w:rsidR="00C978E2" w:rsidRDefault="00C978E2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A549E9" w:rsidRDefault="00A549E9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87402C" w:rsidRPr="00C978E2" w:rsidRDefault="00FA7173" w:rsidP="00C978E2">
      <w:pPr>
        <w:pStyle w:val="En-tte"/>
        <w:tabs>
          <w:tab w:val="clear" w:pos="4536"/>
          <w:tab w:val="clear" w:pos="9072"/>
        </w:tabs>
        <w:ind w:left="36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7.2.</w:t>
      </w:r>
      <w:r>
        <w:rPr>
          <w:rFonts w:ascii="Calibri" w:hAnsi="Calibri"/>
          <w:sz w:val="22"/>
          <w:szCs w:val="22"/>
          <w:u w:val="single"/>
        </w:rPr>
        <w:tab/>
        <w:t xml:space="preserve">BATIMENTS- </w:t>
      </w:r>
      <w:proofErr w:type="spellStart"/>
      <w:r>
        <w:rPr>
          <w:rFonts w:ascii="Calibri" w:hAnsi="Calibri"/>
          <w:sz w:val="22"/>
          <w:szCs w:val="22"/>
          <w:u w:val="single"/>
        </w:rPr>
        <w:t>Cl</w:t>
      </w:r>
      <w:r w:rsidR="0087402C" w:rsidRPr="00C978E2">
        <w:rPr>
          <w:rFonts w:ascii="Calibri" w:hAnsi="Calibri"/>
          <w:sz w:val="22"/>
          <w:szCs w:val="22"/>
          <w:u w:val="single"/>
        </w:rPr>
        <w:t>lôtures</w:t>
      </w:r>
      <w:proofErr w:type="spellEnd"/>
      <w:r w:rsidR="0087402C" w:rsidRPr="00C978E2">
        <w:rPr>
          <w:rFonts w:ascii="Calibri" w:hAnsi="Calibri"/>
          <w:sz w:val="22"/>
          <w:szCs w:val="22"/>
          <w:u w:val="single"/>
        </w:rPr>
        <w:t xml:space="preserve"> du groupe scolaire</w:t>
      </w:r>
    </w:p>
    <w:p w:rsidR="0087402C" w:rsidRDefault="0087402C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A549E9" w:rsidRDefault="00A549E9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 groupe scolaire comporte 162,50 mètres de clôtures, 2 portails et 4 portillons. L’entreprise </w:t>
      </w:r>
      <w:proofErr w:type="spellStart"/>
      <w:r>
        <w:rPr>
          <w:rFonts w:ascii="Calibri" w:hAnsi="Calibri"/>
          <w:sz w:val="22"/>
          <w:szCs w:val="22"/>
        </w:rPr>
        <w:t>Maurin</w:t>
      </w:r>
      <w:proofErr w:type="spellEnd"/>
      <w:r w:rsidR="00FA7173"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</w:rPr>
        <w:t xml:space="preserve">Le </w:t>
      </w:r>
      <w:proofErr w:type="spellStart"/>
      <w:r>
        <w:rPr>
          <w:rFonts w:ascii="Calibri" w:hAnsi="Calibri"/>
          <w:sz w:val="22"/>
          <w:szCs w:val="22"/>
        </w:rPr>
        <w:t>Chaffaut</w:t>
      </w:r>
      <w:proofErr w:type="spellEnd"/>
      <w:r w:rsidR="00FA7173">
        <w:rPr>
          <w:rFonts w:ascii="Calibri" w:hAnsi="Calibri"/>
          <w:sz w:val="22"/>
          <w:szCs w:val="22"/>
        </w:rPr>
        <w:t xml:space="preserve">)  a </w:t>
      </w:r>
      <w:r>
        <w:rPr>
          <w:rFonts w:ascii="Calibri" w:hAnsi="Calibri"/>
          <w:sz w:val="22"/>
          <w:szCs w:val="22"/>
        </w:rPr>
        <w:t xml:space="preserve"> été retenue pour réaliser les travaux et </w:t>
      </w:r>
      <w:r w:rsidR="00F23542">
        <w:rPr>
          <w:rFonts w:ascii="Calibri" w:hAnsi="Calibri"/>
          <w:sz w:val="22"/>
          <w:szCs w:val="22"/>
        </w:rPr>
        <w:t>travaillera entre le 15 et le 31 août.</w:t>
      </w:r>
    </w:p>
    <w:p w:rsidR="00F23542" w:rsidRDefault="00F23542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Ci-après les entreprises qui avaient répondu à l’appel </w:t>
      </w:r>
      <w:r w:rsidR="00FA7173">
        <w:rPr>
          <w:rFonts w:ascii="Calibri" w:hAnsi="Calibri"/>
          <w:sz w:val="22"/>
          <w:szCs w:val="22"/>
        </w:rPr>
        <w:t>à concurrence</w:t>
      </w:r>
      <w:r>
        <w:rPr>
          <w:rFonts w:ascii="Calibri" w:hAnsi="Calibri"/>
          <w:sz w:val="22"/>
          <w:szCs w:val="22"/>
        </w:rPr>
        <w:t> :</w:t>
      </w:r>
    </w:p>
    <w:p w:rsidR="00F23542" w:rsidRDefault="00F23542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F23542" w:rsidRPr="00F23542" w:rsidRDefault="00F23542" w:rsidP="00F23542">
      <w:pPr>
        <w:pStyle w:val="En-tte"/>
        <w:tabs>
          <w:tab w:val="clear" w:pos="4536"/>
          <w:tab w:val="clear" w:pos="9072"/>
          <w:tab w:val="left" w:pos="4820"/>
        </w:tabs>
        <w:ind w:left="709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ab/>
      </w:r>
      <w:r w:rsidRPr="00F23542">
        <w:rPr>
          <w:rFonts w:ascii="Calibri" w:hAnsi="Calibri"/>
          <w:b/>
          <w:sz w:val="22"/>
          <w:szCs w:val="22"/>
          <w:u w:val="single"/>
        </w:rPr>
        <w:t>Devis hors taxes</w:t>
      </w:r>
    </w:p>
    <w:p w:rsidR="00F23542" w:rsidRDefault="00F23542" w:rsidP="00F23542">
      <w:pPr>
        <w:pStyle w:val="En-tte"/>
        <w:numPr>
          <w:ilvl w:val="0"/>
          <w:numId w:val="12"/>
        </w:numPr>
        <w:tabs>
          <w:tab w:val="clear" w:pos="4536"/>
          <w:tab w:val="clear" w:pos="9072"/>
          <w:tab w:val="left" w:leader="dot" w:pos="5103"/>
        </w:tabs>
        <w:ind w:left="1134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Monardo</w:t>
      </w:r>
      <w:proofErr w:type="spellEnd"/>
      <w:r>
        <w:rPr>
          <w:rFonts w:ascii="Calibri" w:hAnsi="Calibri"/>
          <w:sz w:val="22"/>
          <w:szCs w:val="22"/>
        </w:rPr>
        <w:t xml:space="preserve"> (</w:t>
      </w:r>
      <w:proofErr w:type="spellStart"/>
      <w:r>
        <w:rPr>
          <w:rFonts w:ascii="Calibri" w:hAnsi="Calibri"/>
          <w:sz w:val="22"/>
          <w:szCs w:val="22"/>
        </w:rPr>
        <w:t>Champtercier</w:t>
      </w:r>
      <w:proofErr w:type="spellEnd"/>
      <w:r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ab/>
        <w:t>25 178 ,88 €</w:t>
      </w:r>
    </w:p>
    <w:p w:rsidR="00F23542" w:rsidRDefault="00F23542" w:rsidP="00F23542">
      <w:pPr>
        <w:pStyle w:val="En-tte"/>
        <w:numPr>
          <w:ilvl w:val="0"/>
          <w:numId w:val="12"/>
        </w:numPr>
        <w:tabs>
          <w:tab w:val="clear" w:pos="4536"/>
          <w:tab w:val="clear" w:pos="9072"/>
          <w:tab w:val="left" w:leader="dot" w:pos="5103"/>
        </w:tabs>
        <w:ind w:left="1134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Maurin</w:t>
      </w:r>
      <w:proofErr w:type="spellEnd"/>
      <w:r>
        <w:rPr>
          <w:rFonts w:ascii="Calibri" w:hAnsi="Calibri"/>
          <w:sz w:val="22"/>
          <w:szCs w:val="22"/>
        </w:rPr>
        <w:t xml:space="preserve"> (Le </w:t>
      </w:r>
      <w:proofErr w:type="spellStart"/>
      <w:r>
        <w:rPr>
          <w:rFonts w:ascii="Calibri" w:hAnsi="Calibri"/>
          <w:sz w:val="22"/>
          <w:szCs w:val="22"/>
        </w:rPr>
        <w:t>Chaffaut</w:t>
      </w:r>
      <w:proofErr w:type="spellEnd"/>
      <w:r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ab/>
        <w:t>24 517,75 €</w:t>
      </w:r>
    </w:p>
    <w:p w:rsidR="00F23542" w:rsidRDefault="00F23542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87402C" w:rsidRDefault="00F23542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  <w:r>
        <w:rPr>
          <w:rFonts w:ascii="Wingdings" w:hAnsi="Wingdings"/>
          <w:b/>
          <w:sz w:val="22"/>
          <w:szCs w:val="22"/>
        </w:rPr>
        <w:t></w:t>
      </w:r>
      <w:r>
        <w:rPr>
          <w:rFonts w:ascii="Wingdings" w:hAnsi="Wingdings"/>
          <w:b/>
          <w:sz w:val="22"/>
          <w:szCs w:val="22"/>
        </w:rPr>
        <w:t></w:t>
      </w:r>
      <w:r w:rsidRPr="00A549E9">
        <w:rPr>
          <w:rFonts w:ascii="Calibri" w:hAnsi="Calibri"/>
          <w:b/>
          <w:sz w:val="22"/>
          <w:szCs w:val="22"/>
          <w:u w:val="single"/>
        </w:rPr>
        <w:t>Délibération d’information</w:t>
      </w:r>
      <w:r>
        <w:rPr>
          <w:rFonts w:ascii="Calibri" w:hAnsi="Calibri"/>
          <w:sz w:val="22"/>
          <w:szCs w:val="22"/>
        </w:rPr>
        <w:t>.</w:t>
      </w:r>
    </w:p>
    <w:p w:rsidR="00F23542" w:rsidRDefault="00F23542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812FCA" w:rsidRDefault="00812FCA" w:rsidP="00C978E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87402C" w:rsidRPr="00C978E2" w:rsidRDefault="00FA7173" w:rsidP="00C978E2">
      <w:pPr>
        <w:pStyle w:val="En-tte"/>
        <w:tabs>
          <w:tab w:val="clear" w:pos="4536"/>
          <w:tab w:val="clear" w:pos="9072"/>
        </w:tabs>
        <w:ind w:left="36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t>7.3</w:t>
      </w:r>
      <w:r>
        <w:rPr>
          <w:rFonts w:ascii="Calibri" w:hAnsi="Calibri"/>
          <w:sz w:val="22"/>
          <w:szCs w:val="22"/>
          <w:u w:val="single"/>
        </w:rPr>
        <w:tab/>
        <w:t>FINANCES – E</w:t>
      </w:r>
      <w:r w:rsidR="0087402C" w:rsidRPr="00C978E2">
        <w:rPr>
          <w:rFonts w:ascii="Calibri" w:hAnsi="Calibri"/>
          <w:sz w:val="22"/>
          <w:szCs w:val="22"/>
          <w:u w:val="single"/>
        </w:rPr>
        <w:t>ngagements comptables</w:t>
      </w:r>
      <w:r w:rsidR="00D07164">
        <w:rPr>
          <w:rFonts w:ascii="Calibri" w:hAnsi="Calibri"/>
          <w:sz w:val="22"/>
          <w:szCs w:val="22"/>
          <w:u w:val="single"/>
        </w:rPr>
        <w:t xml:space="preserve"> </w:t>
      </w:r>
    </w:p>
    <w:p w:rsidR="00FC2691" w:rsidRDefault="00FC2691" w:rsidP="0087402C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C978E2" w:rsidRDefault="00A57BDF" w:rsidP="0087402C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Présentation par M. le maire des dépenses engagées entre le 19 juin et le 18 juillet 2013 dans le cadre de sa délégation de pou</w:t>
      </w:r>
      <w:r w:rsidR="008C2C82">
        <w:rPr>
          <w:rFonts w:ascii="Calibri" w:hAnsi="Calibri"/>
          <w:sz w:val="22"/>
          <w:szCs w:val="22"/>
        </w:rPr>
        <w:t>voirs accordée</w:t>
      </w:r>
      <w:r>
        <w:rPr>
          <w:rFonts w:ascii="Calibri" w:hAnsi="Calibri"/>
          <w:sz w:val="22"/>
          <w:szCs w:val="22"/>
        </w:rPr>
        <w:t xml:space="preserve"> par le conseil municipal en application de l’article L.2122-22 du </w:t>
      </w:r>
      <w:r w:rsidR="00B745D3">
        <w:rPr>
          <w:rFonts w:ascii="Calibri" w:hAnsi="Calibri"/>
          <w:sz w:val="22"/>
          <w:szCs w:val="22"/>
        </w:rPr>
        <w:t>Code Général des C</w:t>
      </w:r>
      <w:r>
        <w:rPr>
          <w:rFonts w:ascii="Calibri" w:hAnsi="Calibri"/>
          <w:sz w:val="22"/>
          <w:szCs w:val="22"/>
        </w:rPr>
        <w:t xml:space="preserve">ollectivités </w:t>
      </w:r>
      <w:r w:rsidR="00B745D3">
        <w:rPr>
          <w:rFonts w:ascii="Calibri" w:hAnsi="Calibri"/>
          <w:sz w:val="22"/>
          <w:szCs w:val="22"/>
        </w:rPr>
        <w:t xml:space="preserve">Territoriales </w:t>
      </w:r>
      <w:r>
        <w:rPr>
          <w:rFonts w:ascii="Calibri" w:hAnsi="Calibri"/>
          <w:sz w:val="22"/>
          <w:szCs w:val="22"/>
        </w:rPr>
        <w:t>(cf. annexe n°1)</w:t>
      </w:r>
    </w:p>
    <w:p w:rsidR="00A57BDF" w:rsidRDefault="00A57BDF" w:rsidP="0087402C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C978E2" w:rsidRDefault="00D07164" w:rsidP="00A57BDF">
      <w:pPr>
        <w:pStyle w:val="En-tte"/>
        <w:numPr>
          <w:ilvl w:val="0"/>
          <w:numId w:val="11"/>
        </w:numPr>
        <w:tabs>
          <w:tab w:val="clear" w:pos="4536"/>
          <w:tab w:val="clear" w:pos="9072"/>
          <w:tab w:val="left" w:leader="dot" w:pos="4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Budget eau et assainissement :</w:t>
      </w:r>
      <w:r w:rsidR="00A57BDF">
        <w:rPr>
          <w:rFonts w:ascii="Calibri" w:hAnsi="Calibri"/>
          <w:sz w:val="22"/>
          <w:szCs w:val="22"/>
        </w:rPr>
        <w:tab/>
      </w:r>
      <w:r w:rsidRPr="00A57BDF">
        <w:rPr>
          <w:rFonts w:ascii="Calibri" w:hAnsi="Calibri"/>
          <w:b/>
          <w:sz w:val="22"/>
          <w:szCs w:val="22"/>
        </w:rPr>
        <w:t>néant</w:t>
      </w:r>
    </w:p>
    <w:p w:rsidR="00D07164" w:rsidRPr="00A57BDF" w:rsidRDefault="00D07164" w:rsidP="00A57BDF">
      <w:pPr>
        <w:pStyle w:val="En-tte"/>
        <w:numPr>
          <w:ilvl w:val="0"/>
          <w:numId w:val="11"/>
        </w:numPr>
        <w:tabs>
          <w:tab w:val="clear" w:pos="4536"/>
          <w:tab w:val="clear" w:pos="9072"/>
          <w:tab w:val="left" w:leader="dot" w:pos="4395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Budget principal :</w:t>
      </w:r>
      <w:r w:rsidR="00A57BDF">
        <w:rPr>
          <w:rFonts w:ascii="Calibri" w:hAnsi="Calibri"/>
          <w:sz w:val="22"/>
          <w:szCs w:val="22"/>
        </w:rPr>
        <w:tab/>
      </w:r>
      <w:r w:rsidR="00A57BDF" w:rsidRPr="00A57BDF">
        <w:rPr>
          <w:rFonts w:ascii="Calibri" w:hAnsi="Calibri"/>
          <w:b/>
          <w:sz w:val="22"/>
          <w:szCs w:val="22"/>
        </w:rPr>
        <w:t>19.023,49 €</w:t>
      </w:r>
    </w:p>
    <w:p w:rsidR="00C978E2" w:rsidRDefault="00C978E2" w:rsidP="0087402C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F23542" w:rsidRDefault="00F23542" w:rsidP="00F23542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  <w:r>
        <w:rPr>
          <w:rFonts w:ascii="Wingdings" w:hAnsi="Wingdings"/>
          <w:b/>
          <w:sz w:val="22"/>
          <w:szCs w:val="22"/>
        </w:rPr>
        <w:t></w:t>
      </w:r>
      <w:r>
        <w:rPr>
          <w:rFonts w:ascii="Wingdings" w:hAnsi="Wingdings"/>
          <w:b/>
          <w:sz w:val="22"/>
          <w:szCs w:val="22"/>
        </w:rPr>
        <w:t></w:t>
      </w:r>
      <w:r w:rsidRPr="00A549E9">
        <w:rPr>
          <w:rFonts w:ascii="Calibri" w:hAnsi="Calibri"/>
          <w:b/>
          <w:sz w:val="22"/>
          <w:szCs w:val="22"/>
          <w:u w:val="single"/>
        </w:rPr>
        <w:t>Délibération d’information</w:t>
      </w:r>
      <w:r>
        <w:rPr>
          <w:rFonts w:ascii="Calibri" w:hAnsi="Calibri"/>
          <w:sz w:val="22"/>
          <w:szCs w:val="22"/>
        </w:rPr>
        <w:t>.</w:t>
      </w:r>
    </w:p>
    <w:p w:rsidR="00F23542" w:rsidRDefault="00F23542" w:rsidP="0087402C">
      <w:pPr>
        <w:pStyle w:val="En-tte"/>
        <w:tabs>
          <w:tab w:val="clear" w:pos="4536"/>
          <w:tab w:val="clear" w:pos="9072"/>
        </w:tabs>
        <w:ind w:left="709"/>
        <w:rPr>
          <w:rFonts w:ascii="Calibri" w:hAnsi="Calibri"/>
          <w:sz w:val="22"/>
          <w:szCs w:val="22"/>
        </w:rPr>
      </w:pPr>
    </w:p>
    <w:p w:rsidR="0087402C" w:rsidRDefault="0087402C">
      <w:pPr>
        <w:pStyle w:val="En-tte"/>
        <w:tabs>
          <w:tab w:val="clear" w:pos="4536"/>
          <w:tab w:val="clear" w:pos="9072"/>
        </w:tabs>
        <w:rPr>
          <w:rFonts w:ascii="Calibri" w:hAnsi="Calibri"/>
          <w:sz w:val="22"/>
          <w:szCs w:val="22"/>
        </w:rPr>
      </w:pPr>
    </w:p>
    <w:p w:rsidR="00CC4969" w:rsidRPr="00C978E2" w:rsidRDefault="00C978E2" w:rsidP="00C978E2">
      <w:pPr>
        <w:numPr>
          <w:ilvl w:val="0"/>
          <w:numId w:val="2"/>
        </w:numPr>
        <w:shd w:val="clear" w:color="auto" w:fill="A5A5A5"/>
        <w:rPr>
          <w:rFonts w:ascii="Calibri" w:hAnsi="Calibri"/>
          <w:b/>
          <w:caps/>
          <w:sz w:val="22"/>
          <w:szCs w:val="22"/>
        </w:rPr>
      </w:pPr>
      <w:r w:rsidRPr="004A60C0">
        <w:rPr>
          <w:rFonts w:ascii="Calibri" w:hAnsi="Calibri"/>
          <w:b/>
          <w:caps/>
          <w:outline/>
          <w:color w:val="FFFFFF" w:themeColor="background1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QUESTIONS DIVERSES</w:t>
      </w:r>
    </w:p>
    <w:p w:rsidR="00CC4969" w:rsidRDefault="00CC4969">
      <w:pPr>
        <w:pStyle w:val="En-tte"/>
        <w:tabs>
          <w:tab w:val="clear" w:pos="4536"/>
          <w:tab w:val="clear" w:pos="9072"/>
          <w:tab w:val="left" w:pos="5670"/>
        </w:tabs>
        <w:jc w:val="both"/>
      </w:pPr>
    </w:p>
    <w:p w:rsidR="00C978E2" w:rsidRDefault="00C978E2" w:rsidP="0065634C">
      <w:pPr>
        <w:pStyle w:val="En-tte"/>
        <w:numPr>
          <w:ilvl w:val="0"/>
          <w:numId w:val="15"/>
        </w:numPr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A31444">
        <w:rPr>
          <w:rFonts w:asciiTheme="minorHAnsi" w:hAnsiTheme="minorHAnsi"/>
          <w:sz w:val="22"/>
          <w:szCs w:val="22"/>
        </w:rPr>
        <w:t>Plan canicule été 2013</w:t>
      </w:r>
      <w:r w:rsidR="00FD664F">
        <w:rPr>
          <w:rFonts w:asciiTheme="minorHAnsi" w:hAnsiTheme="minorHAnsi"/>
          <w:sz w:val="22"/>
          <w:szCs w:val="22"/>
        </w:rPr>
        <w:t> : comme chaque année</w:t>
      </w:r>
      <w:r w:rsidR="00B745D3">
        <w:rPr>
          <w:rFonts w:asciiTheme="minorHAnsi" w:hAnsiTheme="minorHAnsi"/>
          <w:sz w:val="22"/>
          <w:szCs w:val="22"/>
        </w:rPr>
        <w:t>,</w:t>
      </w:r>
      <w:r w:rsidR="00FD664F">
        <w:rPr>
          <w:rFonts w:asciiTheme="minorHAnsi" w:hAnsiTheme="minorHAnsi"/>
          <w:sz w:val="22"/>
          <w:szCs w:val="22"/>
        </w:rPr>
        <w:t xml:space="preserve"> le préfet nous informe des dispositifs d’alerte et de vigilance vis-à-vis des populations vulnérables et isolées par rapport à une éventuelle canicule. Les seuils des indices biométéorologiques de vigilance sont les suivants :</w:t>
      </w:r>
    </w:p>
    <w:p w:rsidR="00FD664F" w:rsidRDefault="00FD664F" w:rsidP="00FD664F">
      <w:pPr>
        <w:pStyle w:val="En-tte"/>
        <w:tabs>
          <w:tab w:val="clear" w:pos="4536"/>
          <w:tab w:val="clear" w:pos="9072"/>
          <w:tab w:val="left" w:pos="5670"/>
        </w:tabs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Minimum : 19°</w:t>
      </w:r>
    </w:p>
    <w:p w:rsidR="00FD664F" w:rsidRDefault="00FD664F" w:rsidP="00FD664F">
      <w:pPr>
        <w:pStyle w:val="En-tte"/>
        <w:tabs>
          <w:tab w:val="clear" w:pos="4536"/>
          <w:tab w:val="clear" w:pos="9072"/>
          <w:tab w:val="left" w:pos="5670"/>
        </w:tabs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Maximum : 36°</w:t>
      </w:r>
    </w:p>
    <w:p w:rsidR="00FD664F" w:rsidRPr="00C25540" w:rsidRDefault="00FD664F" w:rsidP="00FD664F">
      <w:pPr>
        <w:pStyle w:val="En-tte"/>
        <w:tabs>
          <w:tab w:val="clear" w:pos="4536"/>
          <w:tab w:val="clear" w:pos="9072"/>
          <w:tab w:val="left" w:pos="5670"/>
        </w:tabs>
        <w:ind w:left="42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inline distT="0" distB="0" distL="0" distR="0">
            <wp:extent cx="5457825" cy="2506689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5289" t="19841" r="23967" b="4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97" cy="250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64F" w:rsidRDefault="00FD664F" w:rsidP="00FD664F">
      <w:pPr>
        <w:pStyle w:val="En-tte"/>
        <w:tabs>
          <w:tab w:val="clear" w:pos="4536"/>
          <w:tab w:val="clear" w:pos="9072"/>
          <w:tab w:val="left" w:pos="5670"/>
        </w:tabs>
        <w:ind w:left="360"/>
        <w:jc w:val="both"/>
        <w:rPr>
          <w:rFonts w:asciiTheme="minorHAnsi" w:hAnsiTheme="minorHAnsi"/>
          <w:sz w:val="22"/>
          <w:szCs w:val="22"/>
        </w:rPr>
      </w:pPr>
    </w:p>
    <w:p w:rsidR="00C978E2" w:rsidRDefault="00FD664F" w:rsidP="0065634C">
      <w:pPr>
        <w:pStyle w:val="En-tte"/>
        <w:numPr>
          <w:ilvl w:val="0"/>
          <w:numId w:val="15"/>
        </w:numPr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Lecture d’un courrier de la commune de Digne-les-Bains proposant </w:t>
      </w:r>
      <w:r w:rsidR="00C978E2" w:rsidRPr="00C25540">
        <w:rPr>
          <w:rFonts w:asciiTheme="minorHAnsi" w:hAnsiTheme="minorHAnsi"/>
          <w:sz w:val="22"/>
          <w:szCs w:val="22"/>
        </w:rPr>
        <w:t>entre les communes d</w:t>
      </w:r>
      <w:r>
        <w:rPr>
          <w:rFonts w:asciiTheme="minorHAnsi" w:hAnsiTheme="minorHAnsi"/>
          <w:sz w:val="22"/>
          <w:szCs w:val="22"/>
        </w:rPr>
        <w:t>e la CCABV une r</w:t>
      </w:r>
      <w:r w:rsidRPr="00C25540">
        <w:rPr>
          <w:rFonts w:asciiTheme="minorHAnsi" w:hAnsiTheme="minorHAnsi"/>
          <w:sz w:val="22"/>
          <w:szCs w:val="22"/>
        </w:rPr>
        <w:t xml:space="preserve">épartition </w:t>
      </w:r>
      <w:r>
        <w:rPr>
          <w:rFonts w:asciiTheme="minorHAnsi" w:hAnsiTheme="minorHAnsi"/>
          <w:sz w:val="22"/>
          <w:szCs w:val="22"/>
        </w:rPr>
        <w:t>d</w:t>
      </w:r>
      <w:r w:rsidR="00C978E2" w:rsidRPr="00C25540">
        <w:rPr>
          <w:rFonts w:asciiTheme="minorHAnsi" w:hAnsiTheme="minorHAnsi"/>
          <w:sz w:val="22"/>
          <w:szCs w:val="22"/>
        </w:rPr>
        <w:t>es charges de fonctionnement des écoles</w:t>
      </w:r>
      <w:r>
        <w:rPr>
          <w:rFonts w:asciiTheme="minorHAnsi" w:hAnsiTheme="minorHAnsi"/>
          <w:sz w:val="22"/>
          <w:szCs w:val="22"/>
        </w:rPr>
        <w:t xml:space="preserve"> en cas de garde alternée des enfants pour les familles recomposées.</w:t>
      </w:r>
    </w:p>
    <w:p w:rsidR="00A31444" w:rsidRPr="00C25540" w:rsidRDefault="00A31444" w:rsidP="00A31444">
      <w:pPr>
        <w:pStyle w:val="En-tte"/>
        <w:tabs>
          <w:tab w:val="clear" w:pos="4536"/>
          <w:tab w:val="clear" w:pos="9072"/>
          <w:tab w:val="left" w:pos="5670"/>
        </w:tabs>
        <w:ind w:left="360"/>
        <w:jc w:val="both"/>
        <w:rPr>
          <w:rFonts w:asciiTheme="minorHAnsi" w:hAnsiTheme="minorHAnsi"/>
          <w:sz w:val="22"/>
          <w:szCs w:val="22"/>
        </w:rPr>
      </w:pPr>
    </w:p>
    <w:p w:rsidR="00C978E2" w:rsidRDefault="00C978E2" w:rsidP="0065634C">
      <w:pPr>
        <w:pStyle w:val="En-tte"/>
        <w:numPr>
          <w:ilvl w:val="0"/>
          <w:numId w:val="15"/>
        </w:numPr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>Annonce de fermeture du secrétariat de mairie le samedi matin du 13 juillet au 24 août inclus</w:t>
      </w:r>
    </w:p>
    <w:p w:rsidR="00A31444" w:rsidRPr="00C25540" w:rsidRDefault="00A31444" w:rsidP="00A31444">
      <w:pPr>
        <w:pStyle w:val="En-tte"/>
        <w:tabs>
          <w:tab w:val="clear" w:pos="4536"/>
          <w:tab w:val="clear" w:pos="9072"/>
          <w:tab w:val="left" w:pos="5670"/>
        </w:tabs>
        <w:ind w:left="360"/>
        <w:jc w:val="both"/>
        <w:rPr>
          <w:rFonts w:asciiTheme="minorHAnsi" w:hAnsiTheme="minorHAnsi"/>
          <w:sz w:val="22"/>
          <w:szCs w:val="22"/>
        </w:rPr>
      </w:pPr>
    </w:p>
    <w:p w:rsidR="00C978E2" w:rsidRDefault="00FD664F" w:rsidP="0065634C">
      <w:pPr>
        <w:pStyle w:val="En-tte"/>
        <w:numPr>
          <w:ilvl w:val="0"/>
          <w:numId w:val="15"/>
        </w:numPr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Instruction du préfet du 5 juillet dernier : renforcement du </w:t>
      </w:r>
      <w:r w:rsidR="00C978E2" w:rsidRPr="00C25540">
        <w:rPr>
          <w:rFonts w:asciiTheme="minorHAnsi" w:hAnsiTheme="minorHAnsi"/>
          <w:sz w:val="22"/>
          <w:szCs w:val="22"/>
        </w:rPr>
        <w:t xml:space="preserve">Plan </w:t>
      </w:r>
      <w:r w:rsidR="00B9525D">
        <w:rPr>
          <w:rFonts w:asciiTheme="minorHAnsi" w:hAnsiTheme="minorHAnsi"/>
          <w:sz w:val="22"/>
          <w:szCs w:val="22"/>
        </w:rPr>
        <w:t>V</w:t>
      </w:r>
      <w:r w:rsidR="00C978E2" w:rsidRPr="00C25540">
        <w:rPr>
          <w:rFonts w:asciiTheme="minorHAnsi" w:hAnsiTheme="minorHAnsi"/>
          <w:sz w:val="22"/>
          <w:szCs w:val="22"/>
        </w:rPr>
        <w:t>igipirate</w:t>
      </w:r>
      <w:r>
        <w:rPr>
          <w:rFonts w:asciiTheme="minorHAnsi" w:hAnsiTheme="minorHAnsi"/>
          <w:sz w:val="22"/>
          <w:szCs w:val="22"/>
        </w:rPr>
        <w:t xml:space="preserve"> pendant la période estivale, notamment lors des périodes de fortes affluences.</w:t>
      </w:r>
    </w:p>
    <w:p w:rsidR="00A31444" w:rsidRDefault="00A31444" w:rsidP="00A31444">
      <w:pPr>
        <w:pStyle w:val="En-tte"/>
        <w:tabs>
          <w:tab w:val="clear" w:pos="4536"/>
          <w:tab w:val="clear" w:pos="9072"/>
          <w:tab w:val="left" w:pos="5670"/>
        </w:tabs>
        <w:ind w:left="360"/>
        <w:jc w:val="both"/>
        <w:rPr>
          <w:rFonts w:asciiTheme="minorHAnsi" w:hAnsiTheme="minorHAnsi"/>
          <w:sz w:val="22"/>
          <w:szCs w:val="22"/>
        </w:rPr>
      </w:pPr>
    </w:p>
    <w:p w:rsidR="00C978E2" w:rsidRPr="00C25540" w:rsidRDefault="00C978E2" w:rsidP="0065634C">
      <w:pPr>
        <w:pStyle w:val="En-tte"/>
        <w:numPr>
          <w:ilvl w:val="0"/>
          <w:numId w:val="15"/>
        </w:numPr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 xml:space="preserve">Calendrier scolaire 2013-2014 </w:t>
      </w:r>
      <w:r w:rsidR="00EB1677" w:rsidRPr="00C25540">
        <w:rPr>
          <w:rFonts w:asciiTheme="minorHAnsi" w:hAnsiTheme="minorHAnsi"/>
          <w:sz w:val="22"/>
          <w:szCs w:val="22"/>
        </w:rPr>
        <w:t xml:space="preserve">- </w:t>
      </w:r>
      <w:r w:rsidRPr="00C25540">
        <w:rPr>
          <w:rFonts w:asciiTheme="minorHAnsi" w:hAnsiTheme="minorHAnsi"/>
          <w:sz w:val="22"/>
          <w:szCs w:val="22"/>
        </w:rPr>
        <w:t>Académie Aix-Marseille - zone B</w:t>
      </w:r>
      <w:r w:rsidR="00EB1677" w:rsidRPr="00C25540">
        <w:rPr>
          <w:rFonts w:asciiTheme="minorHAnsi" w:hAnsiTheme="minorHAnsi"/>
          <w:sz w:val="22"/>
          <w:szCs w:val="22"/>
        </w:rPr>
        <w:t> : (cf. annexe n°2)</w:t>
      </w:r>
    </w:p>
    <w:p w:rsidR="00D07164" w:rsidRPr="00C25540" w:rsidRDefault="00D07164" w:rsidP="002C61B1">
      <w:pPr>
        <w:pStyle w:val="En-tte"/>
        <w:numPr>
          <w:ilvl w:val="1"/>
          <w:numId w:val="15"/>
        </w:numPr>
        <w:tabs>
          <w:tab w:val="clear" w:pos="4536"/>
          <w:tab w:val="clear" w:pos="9072"/>
          <w:tab w:val="left" w:pos="709"/>
          <w:tab w:val="left" w:pos="5670"/>
        </w:tabs>
        <w:ind w:left="851"/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 xml:space="preserve">Rentrée scolaire </w:t>
      </w:r>
      <w:r w:rsidR="002C61B1">
        <w:rPr>
          <w:rFonts w:asciiTheme="minorHAnsi" w:hAnsiTheme="minorHAnsi"/>
          <w:sz w:val="22"/>
          <w:szCs w:val="22"/>
        </w:rPr>
        <w:t>des élèves</w:t>
      </w:r>
      <w:r w:rsidRPr="00C25540">
        <w:rPr>
          <w:rFonts w:asciiTheme="minorHAnsi" w:hAnsiTheme="minorHAnsi"/>
          <w:sz w:val="22"/>
          <w:szCs w:val="22"/>
        </w:rPr>
        <w:t> : mardi 3 septembre</w:t>
      </w:r>
    </w:p>
    <w:p w:rsidR="00D07164" w:rsidRPr="00C25540" w:rsidRDefault="00D07164" w:rsidP="002C61B1">
      <w:pPr>
        <w:pStyle w:val="En-tte"/>
        <w:numPr>
          <w:ilvl w:val="1"/>
          <w:numId w:val="15"/>
        </w:numPr>
        <w:tabs>
          <w:tab w:val="clear" w:pos="4536"/>
          <w:tab w:val="clear" w:pos="9072"/>
          <w:tab w:val="left" w:pos="709"/>
          <w:tab w:val="left" w:pos="5670"/>
        </w:tabs>
        <w:ind w:left="851"/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>Vacances scolaires :</w:t>
      </w:r>
    </w:p>
    <w:p w:rsidR="00D07164" w:rsidRPr="002C61B1" w:rsidRDefault="00D07164" w:rsidP="002C61B1">
      <w:pPr>
        <w:pStyle w:val="En-tte"/>
        <w:numPr>
          <w:ilvl w:val="0"/>
          <w:numId w:val="10"/>
        </w:numPr>
        <w:tabs>
          <w:tab w:val="clear" w:pos="4536"/>
          <w:tab w:val="clear" w:pos="9072"/>
          <w:tab w:val="left" w:leader="dot" w:pos="2694"/>
        </w:tabs>
        <w:ind w:left="1134"/>
        <w:jc w:val="both"/>
        <w:rPr>
          <w:rFonts w:asciiTheme="minorHAnsi" w:hAnsiTheme="minorHAnsi"/>
        </w:rPr>
      </w:pPr>
      <w:r w:rsidRPr="002C61B1">
        <w:rPr>
          <w:rFonts w:asciiTheme="minorHAnsi" w:hAnsiTheme="minorHAnsi"/>
        </w:rPr>
        <w:t>Toussaint :</w:t>
      </w:r>
      <w:r w:rsidRPr="002C61B1">
        <w:rPr>
          <w:rFonts w:asciiTheme="minorHAnsi" w:hAnsiTheme="minorHAnsi"/>
        </w:rPr>
        <w:tab/>
        <w:t xml:space="preserve">samedi 19 octobre </w:t>
      </w:r>
      <w:r w:rsidR="00EB1677" w:rsidRPr="002C61B1">
        <w:rPr>
          <w:rFonts w:asciiTheme="minorHAnsi" w:hAnsiTheme="minorHAnsi"/>
        </w:rPr>
        <w:t xml:space="preserve">2013 </w:t>
      </w:r>
      <w:r w:rsidRPr="002C61B1">
        <w:rPr>
          <w:rFonts w:asciiTheme="minorHAnsi" w:hAnsiTheme="minorHAnsi"/>
        </w:rPr>
        <w:t xml:space="preserve">après la classe au lundi 4 novembre </w:t>
      </w:r>
      <w:r w:rsidR="00EB1677" w:rsidRPr="002C61B1">
        <w:rPr>
          <w:rFonts w:asciiTheme="minorHAnsi" w:hAnsiTheme="minorHAnsi"/>
        </w:rPr>
        <w:t xml:space="preserve">2013 </w:t>
      </w:r>
      <w:r w:rsidRPr="002C61B1">
        <w:rPr>
          <w:rFonts w:asciiTheme="minorHAnsi" w:hAnsiTheme="minorHAnsi"/>
        </w:rPr>
        <w:t>au matin</w:t>
      </w:r>
    </w:p>
    <w:p w:rsidR="00D07164" w:rsidRPr="002C61B1" w:rsidRDefault="00D07164" w:rsidP="002C61B1">
      <w:pPr>
        <w:pStyle w:val="En-tte"/>
        <w:numPr>
          <w:ilvl w:val="0"/>
          <w:numId w:val="10"/>
        </w:numPr>
        <w:tabs>
          <w:tab w:val="clear" w:pos="4536"/>
          <w:tab w:val="clear" w:pos="9072"/>
          <w:tab w:val="left" w:leader="dot" w:pos="2694"/>
        </w:tabs>
        <w:ind w:left="1134"/>
        <w:jc w:val="both"/>
        <w:rPr>
          <w:rFonts w:asciiTheme="minorHAnsi" w:hAnsiTheme="minorHAnsi"/>
        </w:rPr>
      </w:pPr>
      <w:r w:rsidRPr="002C61B1">
        <w:rPr>
          <w:rFonts w:asciiTheme="minorHAnsi" w:hAnsiTheme="minorHAnsi"/>
        </w:rPr>
        <w:t>Noël :</w:t>
      </w:r>
      <w:r w:rsidRPr="002C61B1">
        <w:rPr>
          <w:rFonts w:asciiTheme="minorHAnsi" w:hAnsiTheme="minorHAnsi"/>
        </w:rPr>
        <w:tab/>
        <w:t>samedi 21 décembre</w:t>
      </w:r>
      <w:r w:rsidR="00EB1677" w:rsidRPr="002C61B1">
        <w:rPr>
          <w:rFonts w:asciiTheme="minorHAnsi" w:hAnsiTheme="minorHAnsi"/>
        </w:rPr>
        <w:t xml:space="preserve"> 2013</w:t>
      </w:r>
      <w:r w:rsidRPr="002C61B1">
        <w:rPr>
          <w:rFonts w:asciiTheme="minorHAnsi" w:hAnsiTheme="minorHAnsi"/>
        </w:rPr>
        <w:t xml:space="preserve"> après la classe au lundi 6 janvier</w:t>
      </w:r>
      <w:r w:rsidR="00EB1677" w:rsidRPr="002C61B1">
        <w:rPr>
          <w:rFonts w:asciiTheme="minorHAnsi" w:hAnsiTheme="minorHAnsi"/>
        </w:rPr>
        <w:t xml:space="preserve"> 2014</w:t>
      </w:r>
      <w:r w:rsidRPr="002C61B1">
        <w:rPr>
          <w:rFonts w:asciiTheme="minorHAnsi" w:hAnsiTheme="minorHAnsi"/>
        </w:rPr>
        <w:t xml:space="preserve"> au matin</w:t>
      </w:r>
    </w:p>
    <w:p w:rsidR="00D07164" w:rsidRPr="002C61B1" w:rsidRDefault="00D07164" w:rsidP="002C61B1">
      <w:pPr>
        <w:pStyle w:val="En-tte"/>
        <w:numPr>
          <w:ilvl w:val="0"/>
          <w:numId w:val="10"/>
        </w:numPr>
        <w:tabs>
          <w:tab w:val="clear" w:pos="4536"/>
          <w:tab w:val="clear" w:pos="9072"/>
          <w:tab w:val="left" w:leader="dot" w:pos="2694"/>
        </w:tabs>
        <w:ind w:left="1134"/>
        <w:jc w:val="both"/>
        <w:rPr>
          <w:rFonts w:asciiTheme="minorHAnsi" w:hAnsiTheme="minorHAnsi"/>
        </w:rPr>
      </w:pPr>
      <w:r w:rsidRPr="002C61B1">
        <w:rPr>
          <w:rFonts w:asciiTheme="minorHAnsi" w:hAnsiTheme="minorHAnsi"/>
        </w:rPr>
        <w:t xml:space="preserve">Hiver : </w:t>
      </w:r>
      <w:r w:rsidRPr="002C61B1">
        <w:rPr>
          <w:rFonts w:asciiTheme="minorHAnsi" w:hAnsiTheme="minorHAnsi"/>
        </w:rPr>
        <w:tab/>
      </w:r>
      <w:r w:rsidR="00EB1677" w:rsidRPr="002C61B1">
        <w:rPr>
          <w:rFonts w:asciiTheme="minorHAnsi" w:hAnsiTheme="minorHAnsi"/>
        </w:rPr>
        <w:t>samedi 22 février 2014 après la classe au lundi 10 mars 2014 au matin</w:t>
      </w:r>
    </w:p>
    <w:p w:rsidR="00EB1677" w:rsidRPr="002C61B1" w:rsidRDefault="00EB1677" w:rsidP="002C61B1">
      <w:pPr>
        <w:pStyle w:val="En-tte"/>
        <w:numPr>
          <w:ilvl w:val="0"/>
          <w:numId w:val="10"/>
        </w:numPr>
        <w:tabs>
          <w:tab w:val="clear" w:pos="4536"/>
          <w:tab w:val="clear" w:pos="9072"/>
          <w:tab w:val="left" w:leader="dot" w:pos="2694"/>
        </w:tabs>
        <w:ind w:left="1134"/>
        <w:jc w:val="both"/>
        <w:rPr>
          <w:rFonts w:asciiTheme="minorHAnsi" w:hAnsiTheme="minorHAnsi"/>
        </w:rPr>
      </w:pPr>
      <w:r w:rsidRPr="002C61B1">
        <w:rPr>
          <w:rFonts w:asciiTheme="minorHAnsi" w:hAnsiTheme="minorHAnsi"/>
        </w:rPr>
        <w:t>Printemps :</w:t>
      </w:r>
      <w:r w:rsidRPr="002C61B1">
        <w:rPr>
          <w:rFonts w:asciiTheme="minorHAnsi" w:hAnsiTheme="minorHAnsi"/>
        </w:rPr>
        <w:tab/>
        <w:t>samedi 19 avril 2014 après la classe au lundi 5 mai 2014 au matin</w:t>
      </w:r>
    </w:p>
    <w:p w:rsidR="00EB1677" w:rsidRPr="002C61B1" w:rsidRDefault="00EB1677" w:rsidP="002C61B1">
      <w:pPr>
        <w:pStyle w:val="En-tte"/>
        <w:numPr>
          <w:ilvl w:val="0"/>
          <w:numId w:val="10"/>
        </w:numPr>
        <w:tabs>
          <w:tab w:val="clear" w:pos="4536"/>
          <w:tab w:val="clear" w:pos="9072"/>
          <w:tab w:val="left" w:leader="dot" w:pos="2694"/>
        </w:tabs>
        <w:ind w:left="1134"/>
        <w:jc w:val="both"/>
        <w:rPr>
          <w:rFonts w:asciiTheme="minorHAnsi" w:hAnsiTheme="minorHAnsi"/>
        </w:rPr>
      </w:pPr>
      <w:r w:rsidRPr="002C61B1">
        <w:rPr>
          <w:rFonts w:asciiTheme="minorHAnsi" w:hAnsiTheme="minorHAnsi"/>
        </w:rPr>
        <w:t>Vacances d’été :</w:t>
      </w:r>
      <w:r w:rsidRPr="002C61B1">
        <w:rPr>
          <w:rFonts w:asciiTheme="minorHAnsi" w:hAnsiTheme="minorHAnsi"/>
        </w:rPr>
        <w:tab/>
        <w:t>fin des cours : vendredi 4 juillet 2014 après la classe</w:t>
      </w:r>
    </w:p>
    <w:p w:rsidR="00D07164" w:rsidRPr="00C25540" w:rsidRDefault="00D07164" w:rsidP="002C61B1">
      <w:pPr>
        <w:pStyle w:val="En-tte"/>
        <w:tabs>
          <w:tab w:val="clear" w:pos="4536"/>
          <w:tab w:val="clear" w:pos="9072"/>
          <w:tab w:val="left" w:pos="3261"/>
          <w:tab w:val="left" w:pos="5670"/>
        </w:tabs>
        <w:ind w:left="371"/>
        <w:jc w:val="both"/>
        <w:rPr>
          <w:rFonts w:asciiTheme="minorHAnsi" w:hAnsiTheme="minorHAnsi"/>
          <w:sz w:val="22"/>
          <w:szCs w:val="22"/>
        </w:rPr>
      </w:pPr>
    </w:p>
    <w:p w:rsidR="00C978E2" w:rsidRDefault="00C978E2" w:rsidP="0065634C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>Agence Régionale de la Santé – concours droit des usagers de la santé</w:t>
      </w:r>
      <w:r w:rsidR="002C61B1">
        <w:rPr>
          <w:rFonts w:asciiTheme="minorHAnsi" w:hAnsiTheme="minorHAnsi"/>
          <w:sz w:val="22"/>
          <w:szCs w:val="22"/>
        </w:rPr>
        <w:t xml:space="preserve"> ; les collectivités sont invitées à candidater pour une labellisation si elles mettent en œuvre des initiatives pouvant être qualifiées d’exemplaires dans le champ de la prévention, des soins ambulatoires et hospitaliers, </w:t>
      </w:r>
      <w:r w:rsidR="002C61B1">
        <w:rPr>
          <w:rFonts w:asciiTheme="minorHAnsi" w:hAnsiTheme="minorHAnsi"/>
          <w:sz w:val="22"/>
          <w:szCs w:val="22"/>
        </w:rPr>
        <w:lastRenderedPageBreak/>
        <w:t>ou de la prise en charge et des accompagnements médico-sociaux présentant un caractère innovant et reproductible et notamment les initiatives impliquant des usagers et contribuant à promouvoir les droits fondamentaux des usagers : droits des patients en fin de vie, respect de la dignité, accès aux informations, aux soins et à la prévention…</w:t>
      </w:r>
    </w:p>
    <w:p w:rsidR="002C61B1" w:rsidRPr="00C25540" w:rsidRDefault="002C61B1" w:rsidP="002C61B1">
      <w:pPr>
        <w:pStyle w:val="En-tte"/>
        <w:tabs>
          <w:tab w:val="clear" w:pos="4536"/>
          <w:tab w:val="clear" w:pos="9072"/>
          <w:tab w:val="left" w:pos="5670"/>
        </w:tabs>
        <w:ind w:left="360"/>
        <w:jc w:val="both"/>
        <w:rPr>
          <w:rFonts w:asciiTheme="minorHAnsi" w:hAnsiTheme="minorHAnsi"/>
          <w:sz w:val="22"/>
          <w:szCs w:val="22"/>
        </w:rPr>
      </w:pPr>
    </w:p>
    <w:p w:rsidR="00C978E2" w:rsidRDefault="002C61B1" w:rsidP="0065634C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Etude de faisabilité sur la mise en place d’un </w:t>
      </w:r>
      <w:r w:rsidR="00C978E2" w:rsidRPr="00C25540">
        <w:rPr>
          <w:rFonts w:asciiTheme="minorHAnsi" w:hAnsiTheme="minorHAnsi"/>
          <w:sz w:val="22"/>
          <w:szCs w:val="22"/>
        </w:rPr>
        <w:t>Système d’Information Géographique (SIG)</w:t>
      </w:r>
      <w:r>
        <w:rPr>
          <w:rFonts w:asciiTheme="minorHAnsi" w:hAnsiTheme="minorHAnsi"/>
          <w:sz w:val="22"/>
          <w:szCs w:val="22"/>
        </w:rPr>
        <w:t xml:space="preserve"> mutualisé sur le territoire de la CCABV</w:t>
      </w:r>
      <w:r w:rsidR="00AE66EA">
        <w:rPr>
          <w:rFonts w:asciiTheme="minorHAnsi" w:hAnsiTheme="minorHAnsi"/>
          <w:sz w:val="22"/>
          <w:szCs w:val="22"/>
        </w:rPr>
        <w:t xml:space="preserve"> et une cartographie des territoires sur un même logiciel.</w:t>
      </w:r>
    </w:p>
    <w:p w:rsidR="002C61B1" w:rsidRDefault="002C61B1" w:rsidP="002C61B1">
      <w:pPr>
        <w:pStyle w:val="En-tte"/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inline distT="0" distB="0" distL="0" distR="0">
            <wp:extent cx="5572526" cy="1057275"/>
            <wp:effectExtent l="19050" t="0" r="9124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2645" t="39418" r="24132" b="41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06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6EA" w:rsidRPr="00C25540" w:rsidRDefault="00AE66EA" w:rsidP="00AE66EA">
      <w:pPr>
        <w:pStyle w:val="En-tte"/>
        <w:tabs>
          <w:tab w:val="clear" w:pos="4536"/>
          <w:tab w:val="clear" w:pos="9072"/>
          <w:tab w:val="left" w:pos="5670"/>
        </w:tabs>
        <w:ind w:left="360"/>
        <w:jc w:val="both"/>
        <w:rPr>
          <w:rFonts w:asciiTheme="minorHAnsi" w:hAnsiTheme="minorHAnsi"/>
          <w:sz w:val="22"/>
          <w:szCs w:val="22"/>
        </w:rPr>
      </w:pPr>
    </w:p>
    <w:p w:rsidR="00C978E2" w:rsidRDefault="00C978E2" w:rsidP="0065634C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 xml:space="preserve">Appel à candidature SAFER sur terrains agricoles </w:t>
      </w:r>
      <w:r w:rsidR="00146CC7">
        <w:rPr>
          <w:rFonts w:asciiTheme="minorHAnsi" w:hAnsiTheme="minorHAnsi"/>
          <w:sz w:val="22"/>
          <w:szCs w:val="22"/>
        </w:rPr>
        <w:t>à hauteur de 51 ha.</w:t>
      </w:r>
    </w:p>
    <w:p w:rsidR="00146CC7" w:rsidRDefault="00146CC7" w:rsidP="00146CC7">
      <w:pPr>
        <w:pStyle w:val="En-tte"/>
        <w:tabs>
          <w:tab w:val="clear" w:pos="4536"/>
          <w:tab w:val="clear" w:pos="9072"/>
          <w:tab w:val="left" w:pos="5670"/>
        </w:tabs>
        <w:ind w:left="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Sont prioritaires pour l’acquisition des parcelles : les agriculteurs exploitants, p</w:t>
      </w:r>
      <w:r w:rsidR="00B745D3">
        <w:rPr>
          <w:rFonts w:asciiTheme="minorHAnsi" w:hAnsiTheme="minorHAnsi"/>
          <w:sz w:val="22"/>
          <w:szCs w:val="22"/>
        </w:rPr>
        <w:t>uis les agriculteurs retraités,</w:t>
      </w:r>
      <w:r>
        <w:rPr>
          <w:rFonts w:asciiTheme="minorHAnsi" w:hAnsiTheme="minorHAnsi"/>
          <w:sz w:val="22"/>
          <w:szCs w:val="22"/>
        </w:rPr>
        <w:t xml:space="preserve"> ensuite les autres personnes intéressées. La commune a postulé pour certaines parcelles </w:t>
      </w:r>
      <w:r w:rsidR="00B745D3">
        <w:rPr>
          <w:rFonts w:asciiTheme="minorHAnsi" w:hAnsiTheme="minorHAnsi"/>
          <w:sz w:val="22"/>
          <w:szCs w:val="22"/>
        </w:rPr>
        <w:t>placées en bordure du ravin du C</w:t>
      </w:r>
      <w:r>
        <w:rPr>
          <w:rFonts w:asciiTheme="minorHAnsi" w:hAnsiTheme="minorHAnsi"/>
          <w:sz w:val="22"/>
          <w:szCs w:val="22"/>
        </w:rPr>
        <w:t xml:space="preserve">hâteau, limitrophes à d’autres parcelles de la commune et a demandé à la </w:t>
      </w:r>
      <w:proofErr w:type="spellStart"/>
      <w:r>
        <w:rPr>
          <w:rFonts w:asciiTheme="minorHAnsi" w:hAnsiTheme="minorHAnsi"/>
          <w:sz w:val="22"/>
          <w:szCs w:val="22"/>
        </w:rPr>
        <w:t>Safer</w:t>
      </w:r>
      <w:proofErr w:type="spellEnd"/>
      <w:r>
        <w:rPr>
          <w:rFonts w:asciiTheme="minorHAnsi" w:hAnsiTheme="minorHAnsi"/>
          <w:sz w:val="22"/>
          <w:szCs w:val="22"/>
        </w:rPr>
        <w:t xml:space="preserve"> à être tenue informée si des parcelles n’étaient pas vendues.</w:t>
      </w:r>
    </w:p>
    <w:p w:rsidR="00146CC7" w:rsidRPr="00C25540" w:rsidRDefault="00146CC7" w:rsidP="00146CC7">
      <w:pPr>
        <w:pStyle w:val="En-tte"/>
        <w:tabs>
          <w:tab w:val="clear" w:pos="4536"/>
          <w:tab w:val="clear" w:pos="9072"/>
          <w:tab w:val="left" w:pos="5670"/>
        </w:tabs>
        <w:ind w:left="360"/>
        <w:jc w:val="both"/>
        <w:rPr>
          <w:rFonts w:asciiTheme="minorHAnsi" w:hAnsiTheme="minorHAnsi"/>
          <w:sz w:val="22"/>
          <w:szCs w:val="22"/>
        </w:rPr>
      </w:pPr>
    </w:p>
    <w:p w:rsidR="00C978E2" w:rsidRDefault="00C978E2" w:rsidP="0065634C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>Gree</w:t>
      </w:r>
      <w:r w:rsidR="0065634C">
        <w:rPr>
          <w:rFonts w:asciiTheme="minorHAnsi" w:hAnsiTheme="minorHAnsi"/>
          <w:sz w:val="22"/>
          <w:szCs w:val="22"/>
        </w:rPr>
        <w:t>n</w:t>
      </w:r>
      <w:r w:rsidRPr="00C25540">
        <w:rPr>
          <w:rFonts w:asciiTheme="minorHAnsi" w:hAnsiTheme="minorHAnsi"/>
          <w:sz w:val="22"/>
          <w:szCs w:val="22"/>
        </w:rPr>
        <w:t>peace</w:t>
      </w:r>
      <w:r w:rsidR="000B58E2">
        <w:rPr>
          <w:rFonts w:asciiTheme="minorHAnsi" w:hAnsiTheme="minorHAnsi"/>
          <w:sz w:val="22"/>
          <w:szCs w:val="22"/>
        </w:rPr>
        <w:t> : lecture d’un courrier de l’ass</w:t>
      </w:r>
      <w:r w:rsidR="00FD664F">
        <w:rPr>
          <w:rFonts w:asciiTheme="minorHAnsi" w:hAnsiTheme="minorHAnsi"/>
          <w:sz w:val="22"/>
          <w:szCs w:val="22"/>
        </w:rPr>
        <w:t>ociation Greenpeace qui effectue une déclaration préalable de présence sur la voie publique</w:t>
      </w:r>
      <w:r w:rsidR="00146CC7">
        <w:rPr>
          <w:rFonts w:asciiTheme="minorHAnsi" w:hAnsiTheme="minorHAnsi"/>
          <w:sz w:val="22"/>
          <w:szCs w:val="22"/>
        </w:rPr>
        <w:t xml:space="preserve"> entre le 27 et le 31 août.</w:t>
      </w:r>
      <w:r w:rsidR="00B745D3">
        <w:rPr>
          <w:rFonts w:asciiTheme="minorHAnsi" w:hAnsiTheme="minorHAnsi"/>
          <w:sz w:val="22"/>
          <w:szCs w:val="22"/>
        </w:rPr>
        <w:t xml:space="preserve"> Aucune réponse ne sera apportée.</w:t>
      </w:r>
    </w:p>
    <w:p w:rsidR="00146CC7" w:rsidRPr="00C25540" w:rsidRDefault="00146CC7" w:rsidP="00146CC7">
      <w:pPr>
        <w:pStyle w:val="En-tte"/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</w:p>
    <w:p w:rsidR="00C978E2" w:rsidRDefault="00C978E2" w:rsidP="0065634C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 xml:space="preserve">Contentieux </w:t>
      </w:r>
      <w:proofErr w:type="spellStart"/>
      <w:r w:rsidRPr="00C25540">
        <w:rPr>
          <w:rFonts w:asciiTheme="minorHAnsi" w:hAnsiTheme="minorHAnsi"/>
          <w:sz w:val="22"/>
          <w:szCs w:val="22"/>
        </w:rPr>
        <w:t>Sodéo</w:t>
      </w:r>
      <w:proofErr w:type="spellEnd"/>
      <w:r w:rsidR="00146CC7">
        <w:rPr>
          <w:rFonts w:asciiTheme="minorHAnsi" w:hAnsiTheme="minorHAnsi"/>
          <w:sz w:val="22"/>
          <w:szCs w:val="22"/>
        </w:rPr>
        <w:t xml:space="preserve"> : le maire et la DGS ont été reçus par la Division Economique et Financière </w:t>
      </w:r>
      <w:r w:rsidR="00E81FEC">
        <w:rPr>
          <w:rFonts w:asciiTheme="minorHAnsi" w:hAnsiTheme="minorHAnsi"/>
          <w:sz w:val="22"/>
          <w:szCs w:val="22"/>
        </w:rPr>
        <w:t>à Marseille. Il s’avère qu’il s’agit d’une escroquerie ; la commune a déposé une plainte pour escroquerie.</w:t>
      </w:r>
    </w:p>
    <w:p w:rsidR="001F17CE" w:rsidRDefault="001F17CE" w:rsidP="001F17CE">
      <w:pPr>
        <w:pStyle w:val="Paragraphedeliste"/>
        <w:rPr>
          <w:rFonts w:asciiTheme="minorHAnsi" w:hAnsiTheme="minorHAnsi"/>
          <w:sz w:val="22"/>
          <w:szCs w:val="22"/>
        </w:rPr>
      </w:pPr>
    </w:p>
    <w:p w:rsidR="00C978E2" w:rsidRPr="00C25540" w:rsidRDefault="00E81FEC" w:rsidP="0065634C">
      <w:pPr>
        <w:pStyle w:val="En-tte"/>
        <w:numPr>
          <w:ilvl w:val="0"/>
          <w:numId w:val="16"/>
        </w:numPr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Lecture par le maire de c</w:t>
      </w:r>
      <w:r w:rsidR="00C978E2" w:rsidRPr="00C25540">
        <w:rPr>
          <w:rFonts w:asciiTheme="minorHAnsi" w:hAnsiTheme="minorHAnsi"/>
          <w:sz w:val="22"/>
          <w:szCs w:val="22"/>
        </w:rPr>
        <w:t>artes</w:t>
      </w:r>
      <w:r>
        <w:rPr>
          <w:rFonts w:asciiTheme="minorHAnsi" w:hAnsiTheme="minorHAnsi"/>
          <w:sz w:val="22"/>
          <w:szCs w:val="22"/>
        </w:rPr>
        <w:t xml:space="preserve"> de vacances</w:t>
      </w:r>
      <w:r w:rsidR="00C978E2" w:rsidRPr="00C25540">
        <w:rPr>
          <w:rFonts w:asciiTheme="minorHAnsi" w:hAnsiTheme="minorHAnsi"/>
          <w:sz w:val="22"/>
          <w:szCs w:val="22"/>
        </w:rPr>
        <w:t xml:space="preserve"> et </w:t>
      </w:r>
      <w:r>
        <w:rPr>
          <w:rFonts w:asciiTheme="minorHAnsi" w:hAnsiTheme="minorHAnsi"/>
          <w:sz w:val="22"/>
          <w:szCs w:val="22"/>
        </w:rPr>
        <w:t xml:space="preserve">de </w:t>
      </w:r>
      <w:r w:rsidR="00C978E2" w:rsidRPr="00C25540">
        <w:rPr>
          <w:rFonts w:asciiTheme="minorHAnsi" w:hAnsiTheme="minorHAnsi"/>
          <w:sz w:val="22"/>
          <w:szCs w:val="22"/>
        </w:rPr>
        <w:t>remerciements divers</w:t>
      </w:r>
      <w:r>
        <w:rPr>
          <w:rFonts w:asciiTheme="minorHAnsi" w:hAnsiTheme="minorHAnsi"/>
          <w:sz w:val="22"/>
          <w:szCs w:val="22"/>
        </w:rPr>
        <w:t> ;</w:t>
      </w:r>
    </w:p>
    <w:p w:rsidR="00C978E2" w:rsidRPr="00C25540" w:rsidRDefault="00C978E2">
      <w:pPr>
        <w:pStyle w:val="En-tte"/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</w:p>
    <w:p w:rsidR="00C978E2" w:rsidRPr="00C25540" w:rsidRDefault="00C978E2">
      <w:pPr>
        <w:pStyle w:val="En-tte"/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</w:p>
    <w:p w:rsidR="00C978E2" w:rsidRPr="004A60C0" w:rsidRDefault="00C978E2" w:rsidP="00C978E2">
      <w:pPr>
        <w:shd w:val="clear" w:color="auto" w:fill="A5A5A5"/>
        <w:rPr>
          <w:rFonts w:asciiTheme="minorHAnsi" w:hAnsiTheme="minorHAnsi"/>
          <w:b/>
          <w:caps/>
          <w:outline/>
          <w:color w:val="FFFFFF" w:themeColor="background1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A60C0">
        <w:rPr>
          <w:rFonts w:asciiTheme="minorHAnsi" w:hAnsiTheme="minorHAnsi"/>
          <w:b/>
          <w:caps/>
          <w:outline/>
          <w:color w:val="FFFFFF" w:themeColor="background1"/>
          <w:sz w:val="22"/>
          <w:szCs w:val="2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DATES A RETENIR</w:t>
      </w:r>
    </w:p>
    <w:p w:rsidR="00C978E2" w:rsidRPr="00C25540" w:rsidRDefault="00C978E2">
      <w:pPr>
        <w:pStyle w:val="En-tte"/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</w:p>
    <w:p w:rsidR="00C978E2" w:rsidRPr="00C25540" w:rsidRDefault="00C978E2" w:rsidP="00C25540">
      <w:pPr>
        <w:pStyle w:val="En-tte"/>
        <w:tabs>
          <w:tab w:val="clear" w:pos="4536"/>
          <w:tab w:val="clear" w:pos="9072"/>
          <w:tab w:val="left" w:leader="dot" w:pos="2977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>27 juillet :</w:t>
      </w:r>
      <w:r w:rsidRPr="00C25540">
        <w:rPr>
          <w:rFonts w:asciiTheme="minorHAnsi" w:hAnsiTheme="minorHAnsi"/>
          <w:sz w:val="22"/>
          <w:szCs w:val="22"/>
        </w:rPr>
        <w:tab/>
      </w:r>
      <w:r w:rsidR="00336415" w:rsidRPr="00C25540">
        <w:rPr>
          <w:rFonts w:asciiTheme="minorHAnsi" w:hAnsiTheme="minorHAnsi"/>
          <w:sz w:val="22"/>
          <w:szCs w:val="22"/>
        </w:rPr>
        <w:t>F</w:t>
      </w:r>
      <w:r w:rsidRPr="00C25540">
        <w:rPr>
          <w:rFonts w:asciiTheme="minorHAnsi" w:hAnsiTheme="minorHAnsi"/>
          <w:sz w:val="22"/>
          <w:szCs w:val="22"/>
        </w:rPr>
        <w:t>ête de Barras</w:t>
      </w:r>
    </w:p>
    <w:p w:rsidR="00C978E2" w:rsidRPr="00C25540" w:rsidRDefault="00C978E2" w:rsidP="00C25540">
      <w:pPr>
        <w:pStyle w:val="En-tte"/>
        <w:tabs>
          <w:tab w:val="clear" w:pos="4536"/>
          <w:tab w:val="clear" w:pos="9072"/>
          <w:tab w:val="left" w:leader="dot" w:pos="2977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>2 août :</w:t>
      </w:r>
      <w:r w:rsidRPr="00C25540">
        <w:rPr>
          <w:rFonts w:asciiTheme="minorHAnsi" w:hAnsiTheme="minorHAnsi"/>
          <w:sz w:val="22"/>
          <w:szCs w:val="22"/>
        </w:rPr>
        <w:tab/>
      </w:r>
      <w:r w:rsidR="00336415" w:rsidRPr="00C25540">
        <w:rPr>
          <w:rFonts w:asciiTheme="minorHAnsi" w:hAnsiTheme="minorHAnsi"/>
          <w:sz w:val="22"/>
          <w:szCs w:val="22"/>
        </w:rPr>
        <w:t>F</w:t>
      </w:r>
      <w:r w:rsidRPr="00C25540">
        <w:rPr>
          <w:rFonts w:asciiTheme="minorHAnsi" w:hAnsiTheme="minorHAnsi"/>
          <w:sz w:val="22"/>
          <w:szCs w:val="22"/>
        </w:rPr>
        <w:t>ête de Mirabeau</w:t>
      </w:r>
    </w:p>
    <w:p w:rsidR="00C978E2" w:rsidRPr="00C25540" w:rsidRDefault="00C978E2" w:rsidP="00C25540">
      <w:pPr>
        <w:pStyle w:val="En-tte"/>
        <w:tabs>
          <w:tab w:val="clear" w:pos="4536"/>
          <w:tab w:val="clear" w:pos="9072"/>
          <w:tab w:val="left" w:leader="dot" w:pos="2977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>8 août :</w:t>
      </w:r>
      <w:r w:rsidRPr="00C25540">
        <w:rPr>
          <w:rFonts w:asciiTheme="minorHAnsi" w:hAnsiTheme="minorHAnsi"/>
          <w:sz w:val="22"/>
          <w:szCs w:val="22"/>
        </w:rPr>
        <w:tab/>
        <w:t>Marché du terroir à Digne-les-Bains</w:t>
      </w:r>
    </w:p>
    <w:p w:rsidR="00C978E2" w:rsidRPr="00C25540" w:rsidRDefault="00C978E2" w:rsidP="00C25540">
      <w:pPr>
        <w:pStyle w:val="En-tte"/>
        <w:tabs>
          <w:tab w:val="clear" w:pos="4536"/>
          <w:tab w:val="clear" w:pos="9072"/>
          <w:tab w:val="left" w:leader="dot" w:pos="2977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 xml:space="preserve">9 août </w:t>
      </w:r>
      <w:r w:rsidRPr="00C25540">
        <w:rPr>
          <w:rFonts w:asciiTheme="minorHAnsi" w:hAnsiTheme="minorHAnsi"/>
          <w:sz w:val="22"/>
          <w:szCs w:val="22"/>
        </w:rPr>
        <w:tab/>
        <w:t>100 ans Margueritte Gilly</w:t>
      </w:r>
    </w:p>
    <w:p w:rsidR="00C978E2" w:rsidRPr="00C25540" w:rsidRDefault="00C978E2" w:rsidP="00C25540">
      <w:pPr>
        <w:pStyle w:val="En-tte"/>
        <w:tabs>
          <w:tab w:val="clear" w:pos="4536"/>
          <w:tab w:val="clear" w:pos="9072"/>
          <w:tab w:val="left" w:leader="dot" w:pos="2977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>Du 31 août au 2 septembre :</w:t>
      </w:r>
      <w:r w:rsidR="00C25540">
        <w:rPr>
          <w:rFonts w:asciiTheme="minorHAnsi" w:hAnsiTheme="minorHAnsi"/>
          <w:sz w:val="22"/>
          <w:szCs w:val="22"/>
        </w:rPr>
        <w:tab/>
        <w:t>F</w:t>
      </w:r>
      <w:r w:rsidRPr="00C25540">
        <w:rPr>
          <w:rFonts w:asciiTheme="minorHAnsi" w:hAnsiTheme="minorHAnsi"/>
          <w:sz w:val="22"/>
          <w:szCs w:val="22"/>
        </w:rPr>
        <w:t>ête patronale d’automne</w:t>
      </w:r>
    </w:p>
    <w:p w:rsidR="00C978E2" w:rsidRPr="00C25540" w:rsidRDefault="00336415" w:rsidP="00C25540">
      <w:pPr>
        <w:pStyle w:val="En-tte"/>
        <w:tabs>
          <w:tab w:val="clear" w:pos="4536"/>
          <w:tab w:val="clear" w:pos="9072"/>
          <w:tab w:val="left" w:leader="dot" w:pos="2977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 xml:space="preserve">17 septembre </w:t>
      </w:r>
      <w:r w:rsidRPr="00C25540">
        <w:rPr>
          <w:rFonts w:asciiTheme="minorHAnsi" w:hAnsiTheme="minorHAnsi"/>
          <w:sz w:val="22"/>
          <w:szCs w:val="22"/>
        </w:rPr>
        <w:tab/>
        <w:t>M</w:t>
      </w:r>
      <w:r w:rsidR="00EC45A4" w:rsidRPr="00C25540">
        <w:rPr>
          <w:rFonts w:asciiTheme="minorHAnsi" w:hAnsiTheme="minorHAnsi"/>
          <w:sz w:val="22"/>
          <w:szCs w:val="22"/>
        </w:rPr>
        <w:t>arché des Aigles</w:t>
      </w:r>
      <w:r w:rsidR="00A34D34" w:rsidRPr="00C25540">
        <w:rPr>
          <w:rFonts w:asciiTheme="minorHAnsi" w:hAnsiTheme="minorHAnsi"/>
          <w:sz w:val="22"/>
          <w:szCs w:val="22"/>
        </w:rPr>
        <w:t xml:space="preserve"> – marché de la rentrée</w:t>
      </w:r>
    </w:p>
    <w:p w:rsidR="00EC45A4" w:rsidRPr="00C25540" w:rsidRDefault="00EC45A4" w:rsidP="00C25540">
      <w:pPr>
        <w:pStyle w:val="En-tte"/>
        <w:tabs>
          <w:tab w:val="clear" w:pos="4536"/>
          <w:tab w:val="clear" w:pos="9072"/>
          <w:tab w:val="left" w:leader="dot" w:pos="2977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 xml:space="preserve">25 septembre </w:t>
      </w:r>
      <w:r w:rsidRPr="00C25540">
        <w:rPr>
          <w:rFonts w:asciiTheme="minorHAnsi" w:hAnsiTheme="minorHAnsi"/>
          <w:sz w:val="22"/>
          <w:szCs w:val="22"/>
        </w:rPr>
        <w:tab/>
      </w:r>
      <w:r w:rsidR="00336415" w:rsidRPr="00C25540">
        <w:rPr>
          <w:rFonts w:asciiTheme="minorHAnsi" w:hAnsiTheme="minorHAnsi"/>
          <w:sz w:val="22"/>
          <w:szCs w:val="22"/>
        </w:rPr>
        <w:t>B</w:t>
      </w:r>
      <w:r w:rsidRPr="00C25540">
        <w:rPr>
          <w:rFonts w:asciiTheme="minorHAnsi" w:hAnsiTheme="minorHAnsi"/>
          <w:sz w:val="22"/>
          <w:szCs w:val="22"/>
        </w:rPr>
        <w:t>ik</w:t>
      </w:r>
      <w:r w:rsidR="00336415" w:rsidRPr="00C25540">
        <w:rPr>
          <w:rFonts w:asciiTheme="minorHAnsi" w:hAnsiTheme="minorHAnsi"/>
          <w:sz w:val="22"/>
          <w:szCs w:val="22"/>
        </w:rPr>
        <w:t xml:space="preserve">e and </w:t>
      </w:r>
      <w:proofErr w:type="spellStart"/>
      <w:r w:rsidR="00336415" w:rsidRPr="00C25540">
        <w:rPr>
          <w:rFonts w:asciiTheme="minorHAnsi" w:hAnsiTheme="minorHAnsi"/>
          <w:sz w:val="22"/>
          <w:szCs w:val="22"/>
        </w:rPr>
        <w:t>R</w:t>
      </w:r>
      <w:r w:rsidRPr="00C25540">
        <w:rPr>
          <w:rFonts w:asciiTheme="minorHAnsi" w:hAnsiTheme="minorHAnsi"/>
          <w:sz w:val="22"/>
          <w:szCs w:val="22"/>
        </w:rPr>
        <w:t>un</w:t>
      </w:r>
      <w:proofErr w:type="spellEnd"/>
      <w:r w:rsidRPr="00C25540">
        <w:rPr>
          <w:rFonts w:asciiTheme="minorHAnsi" w:hAnsiTheme="minorHAnsi"/>
          <w:sz w:val="22"/>
          <w:szCs w:val="22"/>
        </w:rPr>
        <w:t xml:space="preserve"> de la gendarmerie</w:t>
      </w:r>
    </w:p>
    <w:p w:rsidR="00C978E2" w:rsidRPr="00C25540" w:rsidRDefault="00C978E2" w:rsidP="00C978E2">
      <w:pPr>
        <w:pStyle w:val="En-tte"/>
        <w:tabs>
          <w:tab w:val="clear" w:pos="4536"/>
          <w:tab w:val="clear" w:pos="9072"/>
          <w:tab w:val="left" w:leader="dot" w:pos="2268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</w:p>
    <w:p w:rsidR="00C978E2" w:rsidRPr="00C25540" w:rsidRDefault="00C978E2" w:rsidP="00C978E2">
      <w:pPr>
        <w:pStyle w:val="En-tte"/>
        <w:tabs>
          <w:tab w:val="clear" w:pos="4536"/>
          <w:tab w:val="clear" w:pos="9072"/>
          <w:tab w:val="left" w:leader="dot" w:pos="2268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</w:p>
    <w:p w:rsidR="00C978E2" w:rsidRPr="00C25540" w:rsidRDefault="00C978E2">
      <w:pPr>
        <w:pStyle w:val="En-tte"/>
        <w:tabs>
          <w:tab w:val="clear" w:pos="4536"/>
          <w:tab w:val="clear" w:pos="9072"/>
          <w:tab w:val="left" w:pos="5670"/>
        </w:tabs>
        <w:jc w:val="both"/>
        <w:rPr>
          <w:rFonts w:asciiTheme="minorHAnsi" w:hAnsiTheme="minorHAnsi"/>
          <w:sz w:val="22"/>
          <w:szCs w:val="22"/>
        </w:rPr>
      </w:pPr>
    </w:p>
    <w:p w:rsidR="00CC4969" w:rsidRPr="00C25540" w:rsidRDefault="00CC4969" w:rsidP="00EC45A4">
      <w:pPr>
        <w:pStyle w:val="En-tte"/>
        <w:tabs>
          <w:tab w:val="clear" w:pos="4536"/>
          <w:tab w:val="clear" w:pos="9072"/>
          <w:tab w:val="left" w:pos="4678"/>
          <w:tab w:val="left" w:pos="7088"/>
        </w:tabs>
        <w:jc w:val="both"/>
        <w:rPr>
          <w:rFonts w:asciiTheme="minorHAnsi" w:hAnsiTheme="minorHAnsi"/>
          <w:i/>
          <w:iCs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 xml:space="preserve">La séance est levée à </w:t>
      </w:r>
      <w:r w:rsidR="00EC45A4" w:rsidRPr="00C25540">
        <w:rPr>
          <w:rFonts w:asciiTheme="minorHAnsi" w:hAnsiTheme="minorHAnsi"/>
          <w:sz w:val="22"/>
          <w:szCs w:val="22"/>
        </w:rPr>
        <w:t>19 heures 45</w:t>
      </w:r>
    </w:p>
    <w:p w:rsidR="00CC4969" w:rsidRPr="00C25540" w:rsidRDefault="00EC45A4" w:rsidP="00EC45A4">
      <w:pPr>
        <w:pStyle w:val="En-tte"/>
        <w:tabs>
          <w:tab w:val="clear" w:pos="4536"/>
          <w:tab w:val="clear" w:pos="9072"/>
          <w:tab w:val="left" w:pos="4678"/>
          <w:tab w:val="left" w:pos="7088"/>
        </w:tabs>
        <w:rPr>
          <w:rFonts w:asciiTheme="minorHAnsi" w:hAnsiTheme="minorHAnsi"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>Le maire,</w:t>
      </w:r>
      <w:r w:rsidRPr="00C25540">
        <w:rPr>
          <w:rFonts w:asciiTheme="minorHAnsi" w:hAnsiTheme="minorHAnsi"/>
          <w:sz w:val="22"/>
          <w:szCs w:val="22"/>
        </w:rPr>
        <w:tab/>
        <w:t>L</w:t>
      </w:r>
      <w:r w:rsidR="00B745D3">
        <w:rPr>
          <w:rFonts w:asciiTheme="minorHAnsi" w:hAnsiTheme="minorHAnsi"/>
          <w:sz w:val="22"/>
          <w:szCs w:val="22"/>
        </w:rPr>
        <w:t>a</w:t>
      </w:r>
      <w:r w:rsidR="00CC4969" w:rsidRPr="00C25540">
        <w:rPr>
          <w:rFonts w:asciiTheme="minorHAnsi" w:hAnsiTheme="minorHAnsi"/>
          <w:sz w:val="22"/>
          <w:szCs w:val="22"/>
        </w:rPr>
        <w:t xml:space="preserve"> secrétaire de séance,</w:t>
      </w:r>
    </w:p>
    <w:p w:rsidR="00CC4969" w:rsidRPr="00C25540" w:rsidRDefault="00CC4969" w:rsidP="00EC45A4">
      <w:pPr>
        <w:pStyle w:val="En-tte"/>
        <w:tabs>
          <w:tab w:val="clear" w:pos="4536"/>
          <w:tab w:val="clear" w:pos="9072"/>
          <w:tab w:val="left" w:leader="dot" w:pos="2835"/>
          <w:tab w:val="left" w:pos="4678"/>
          <w:tab w:val="left" w:pos="7088"/>
        </w:tabs>
        <w:rPr>
          <w:rFonts w:asciiTheme="minorHAnsi" w:hAnsiTheme="minorHAnsi"/>
          <w:sz w:val="22"/>
          <w:szCs w:val="22"/>
        </w:rPr>
      </w:pPr>
    </w:p>
    <w:p w:rsidR="00CC4969" w:rsidRPr="00C25540" w:rsidRDefault="00CC4969" w:rsidP="00EC45A4">
      <w:pPr>
        <w:pStyle w:val="En-tte"/>
        <w:tabs>
          <w:tab w:val="clear" w:pos="4536"/>
          <w:tab w:val="clear" w:pos="9072"/>
          <w:tab w:val="left" w:leader="dot" w:pos="2835"/>
          <w:tab w:val="left" w:pos="4678"/>
          <w:tab w:val="left" w:pos="7088"/>
        </w:tabs>
        <w:rPr>
          <w:rFonts w:asciiTheme="minorHAnsi" w:hAnsiTheme="minorHAnsi"/>
          <w:sz w:val="22"/>
          <w:szCs w:val="22"/>
        </w:rPr>
      </w:pPr>
    </w:p>
    <w:p w:rsidR="00CC4969" w:rsidRPr="00C25540" w:rsidRDefault="00CC4969" w:rsidP="00EC45A4">
      <w:pPr>
        <w:pStyle w:val="En-tte"/>
        <w:tabs>
          <w:tab w:val="clear" w:pos="4536"/>
          <w:tab w:val="clear" w:pos="9072"/>
          <w:tab w:val="left" w:leader="dot" w:pos="2835"/>
          <w:tab w:val="left" w:pos="4678"/>
          <w:tab w:val="left" w:pos="7088"/>
        </w:tabs>
        <w:rPr>
          <w:rFonts w:asciiTheme="minorHAnsi" w:hAnsiTheme="minorHAnsi"/>
          <w:sz w:val="22"/>
          <w:szCs w:val="22"/>
        </w:rPr>
      </w:pPr>
    </w:p>
    <w:p w:rsidR="00CC4969" w:rsidRPr="0001709E" w:rsidRDefault="00CC4969" w:rsidP="00EC45A4">
      <w:pPr>
        <w:pStyle w:val="En-tte"/>
        <w:tabs>
          <w:tab w:val="clear" w:pos="4536"/>
          <w:tab w:val="clear" w:pos="9072"/>
          <w:tab w:val="left" w:pos="4678"/>
          <w:tab w:val="left" w:pos="7088"/>
        </w:tabs>
        <w:rPr>
          <w:rFonts w:asciiTheme="minorHAnsi" w:hAnsiTheme="minorHAnsi"/>
          <w:b/>
          <w:sz w:val="22"/>
          <w:szCs w:val="22"/>
        </w:rPr>
      </w:pPr>
      <w:r w:rsidRPr="00C25540">
        <w:rPr>
          <w:rFonts w:asciiTheme="minorHAnsi" w:hAnsiTheme="minorHAnsi"/>
          <w:sz w:val="22"/>
          <w:szCs w:val="22"/>
        </w:rPr>
        <w:t>Daniel JUGY</w:t>
      </w:r>
      <w:r w:rsidRPr="00C25540">
        <w:rPr>
          <w:rFonts w:asciiTheme="minorHAnsi" w:hAnsiTheme="minorHAnsi"/>
          <w:sz w:val="22"/>
          <w:szCs w:val="22"/>
        </w:rPr>
        <w:tab/>
      </w:r>
      <w:r w:rsidR="00EC45A4" w:rsidRPr="00C25540">
        <w:rPr>
          <w:rFonts w:asciiTheme="minorHAnsi" w:hAnsiTheme="minorHAnsi"/>
          <w:sz w:val="22"/>
          <w:szCs w:val="22"/>
        </w:rPr>
        <w:t xml:space="preserve">Fabienne SALADO </w:t>
      </w:r>
      <w:r w:rsidR="00EC45A4" w:rsidRPr="00C25540">
        <w:rPr>
          <w:rFonts w:asciiTheme="minorHAnsi" w:hAnsiTheme="minorHAnsi"/>
          <w:sz w:val="22"/>
          <w:szCs w:val="22"/>
        </w:rPr>
        <w:tab/>
      </w:r>
    </w:p>
    <w:sectPr w:rsidR="00CC4969" w:rsidRPr="0001709E">
      <w:footerReference w:type="default" r:id="rId11"/>
      <w:pgSz w:w="11906" w:h="16838"/>
      <w:pgMar w:top="567" w:right="1418" w:bottom="1701" w:left="1418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99B" w:rsidRDefault="00F0099B">
      <w:r>
        <w:separator/>
      </w:r>
    </w:p>
  </w:endnote>
  <w:endnote w:type="continuationSeparator" w:id="0">
    <w:p w:rsidR="00F0099B" w:rsidRDefault="00F0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969" w:rsidRDefault="00CC4969">
    <w:pPr>
      <w:pStyle w:val="Pieddepage"/>
      <w:pBdr>
        <w:top w:val="single" w:sz="8" w:space="1" w:color="0000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99B" w:rsidRDefault="00F0099B">
      <w:r>
        <w:separator/>
      </w:r>
    </w:p>
  </w:footnote>
  <w:footnote w:type="continuationSeparator" w:id="0">
    <w:p w:rsidR="00F0099B" w:rsidRDefault="00F0099B">
      <w:r>
        <w:continuationSeparator/>
      </w:r>
    </w:p>
  </w:footnote>
  <w:footnote w:id="1">
    <w:p w:rsidR="00FC2691" w:rsidRDefault="00FC2691">
      <w:pPr>
        <w:pStyle w:val="Notedebasdepage"/>
      </w:pPr>
      <w:r>
        <w:rPr>
          <w:rStyle w:val="Appelnotedebasdep"/>
        </w:rPr>
        <w:footnoteRef/>
      </w:r>
      <w:r>
        <w:t xml:space="preserve"> CLET : commission locale d’évaluation des charges de transfert</w:t>
      </w:r>
    </w:p>
  </w:footnote>
  <w:footnote w:id="2">
    <w:p w:rsidR="00FC26B3" w:rsidRDefault="00FC26B3">
      <w:pPr>
        <w:pStyle w:val="Notedebasdepage"/>
      </w:pPr>
      <w:r>
        <w:rPr>
          <w:rStyle w:val="Appelnotedebasdep"/>
        </w:rPr>
        <w:footnoteRef/>
      </w:r>
      <w:r>
        <w:t xml:space="preserve"> MAPA : marché à procédure adaptée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1A3E730D"/>
    <w:multiLevelType w:val="hybridMultilevel"/>
    <w:tmpl w:val="FA821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D211A"/>
    <w:multiLevelType w:val="hybridMultilevel"/>
    <w:tmpl w:val="39DAD4A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FEF0E01"/>
    <w:multiLevelType w:val="hybridMultilevel"/>
    <w:tmpl w:val="CC34808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C960012"/>
    <w:multiLevelType w:val="hybridMultilevel"/>
    <w:tmpl w:val="CD20D1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2C74CC"/>
    <w:multiLevelType w:val="hybridMultilevel"/>
    <w:tmpl w:val="052224B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9FA06CF"/>
    <w:multiLevelType w:val="hybridMultilevel"/>
    <w:tmpl w:val="CD84F56E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F763171"/>
    <w:multiLevelType w:val="hybridMultilevel"/>
    <w:tmpl w:val="EC00739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12"/>
  </w:num>
  <w:num w:numId="13">
    <w:abstractNumId w:val="14"/>
  </w:num>
  <w:num w:numId="14">
    <w:abstractNumId w:val="9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F7"/>
    <w:rsid w:val="0001709E"/>
    <w:rsid w:val="0002438D"/>
    <w:rsid w:val="000B58E2"/>
    <w:rsid w:val="000D074A"/>
    <w:rsid w:val="00146CC7"/>
    <w:rsid w:val="00175397"/>
    <w:rsid w:val="001A3FB1"/>
    <w:rsid w:val="001A441B"/>
    <w:rsid w:val="001B0468"/>
    <w:rsid w:val="001F17CE"/>
    <w:rsid w:val="002C61B1"/>
    <w:rsid w:val="002E163C"/>
    <w:rsid w:val="002F653F"/>
    <w:rsid w:val="00336415"/>
    <w:rsid w:val="0038777C"/>
    <w:rsid w:val="003A0106"/>
    <w:rsid w:val="00475B51"/>
    <w:rsid w:val="004A41B7"/>
    <w:rsid w:val="004A60C0"/>
    <w:rsid w:val="0059743B"/>
    <w:rsid w:val="00640E44"/>
    <w:rsid w:val="006529DA"/>
    <w:rsid w:val="0065634C"/>
    <w:rsid w:val="007703F7"/>
    <w:rsid w:val="00775A28"/>
    <w:rsid w:val="007C6CD8"/>
    <w:rsid w:val="00812FCA"/>
    <w:rsid w:val="0087402C"/>
    <w:rsid w:val="008C2C82"/>
    <w:rsid w:val="00A31444"/>
    <w:rsid w:val="00A34D34"/>
    <w:rsid w:val="00A549E9"/>
    <w:rsid w:val="00A57BDF"/>
    <w:rsid w:val="00A85375"/>
    <w:rsid w:val="00AE66EA"/>
    <w:rsid w:val="00B745D3"/>
    <w:rsid w:val="00B9525D"/>
    <w:rsid w:val="00C25540"/>
    <w:rsid w:val="00C978E2"/>
    <w:rsid w:val="00CC4969"/>
    <w:rsid w:val="00CD1732"/>
    <w:rsid w:val="00D07164"/>
    <w:rsid w:val="00E81FEC"/>
    <w:rsid w:val="00EB1677"/>
    <w:rsid w:val="00EC45A4"/>
    <w:rsid w:val="00F0099B"/>
    <w:rsid w:val="00F23542"/>
    <w:rsid w:val="00FA7173"/>
    <w:rsid w:val="00FC2691"/>
    <w:rsid w:val="00FC26B3"/>
    <w:rsid w:val="00FC3DB7"/>
    <w:rsid w:val="00FD4E6D"/>
    <w:rsid w:val="00FD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hi-IN" w:bidi="hi-IN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FFFF00"/>
      <w:sz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3z0">
    <w:name w:val="WW8Num3z0"/>
    <w:rPr>
      <w:rFonts w:ascii="Monotype Sorts" w:hAnsi="Monotype Sorts"/>
    </w:rPr>
  </w:style>
  <w:style w:type="character" w:customStyle="1" w:styleId="WW8Num4z0">
    <w:name w:val="WW8Num4z0"/>
    <w:rPr>
      <w:rFonts w:ascii="Monotype Sorts" w:hAnsi="Monotype Sorts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Monotype Sorts" w:hAnsi="Monotype Sort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Monotype Sorts" w:hAnsi="Monotype Sorts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Monotype Sorts" w:hAnsi="Monotype Sort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2z0">
    <w:name w:val="WW8Num42z0"/>
    <w:rPr>
      <w:rFonts w:ascii="Monotype Sorts" w:hAnsi="Monotype Sort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Monotype Sorts" w:hAnsi="Monotype Sorts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Wingdings" w:hAnsi="Wingdings"/>
    </w:rPr>
  </w:style>
  <w:style w:type="character" w:customStyle="1" w:styleId="WW8Num52z0">
    <w:name w:val="WW8Num52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6z0">
    <w:name w:val="WW8Num56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9z0">
    <w:name w:val="WW8Num59z0"/>
    <w:rPr>
      <w:rFonts w:ascii="Wingdings" w:hAnsi="Wingdings"/>
    </w:rPr>
  </w:style>
  <w:style w:type="character" w:customStyle="1" w:styleId="WW8Num60z0">
    <w:name w:val="WW8Num60z0"/>
    <w:rPr>
      <w:rFonts w:ascii="Monotype Sorts" w:hAnsi="Monotype Sorts"/>
    </w:rPr>
  </w:style>
  <w:style w:type="character" w:customStyle="1" w:styleId="WW8Num61z0">
    <w:name w:val="WW8Num61z0"/>
    <w:rPr>
      <w:rFonts w:ascii="Wingdings" w:hAnsi="Wingdings"/>
    </w:rPr>
  </w:style>
  <w:style w:type="character" w:customStyle="1" w:styleId="WW8Num62z0">
    <w:name w:val="WW8Num62z0"/>
    <w:rPr>
      <w:rFonts w:ascii="Wingdings" w:hAnsi="Wingdings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Policepardfaut1">
    <w:name w:val="Police par défaut1"/>
  </w:style>
  <w:style w:type="character" w:styleId="lev">
    <w:name w:val="Strong"/>
    <w:basedOn w:val="Policepardfaut1"/>
    <w:qFormat/>
    <w:rPr>
      <w:b/>
    </w:rPr>
  </w:style>
  <w:style w:type="character" w:styleId="Numrodepage">
    <w:name w:val="page number"/>
    <w:basedOn w:val="Policepardfaut1"/>
  </w:style>
  <w:style w:type="character" w:customStyle="1" w:styleId="WW-Absatz-Standardschriftart11">
    <w:name w:val="WW-Absatz-Standardschriftart11"/>
  </w:style>
  <w:style w:type="character" w:customStyle="1" w:styleId="Caractresdenotedebasdepage">
    <w:name w:val="Caractères de note de bas de page"/>
    <w:basedOn w:val="Policepardfaut1"/>
    <w:rPr>
      <w:vertAlign w:val="superscript"/>
    </w:rPr>
  </w:style>
  <w:style w:type="character" w:styleId="Lienhypertexte">
    <w:name w:val="Hyperlink"/>
    <w:basedOn w:val="Policepardfaut1"/>
    <w:rPr>
      <w:color w:val="0000FF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re">
    <w:name w:val="Title"/>
    <w:basedOn w:val="Normal"/>
    <w:next w:val="Sous-titre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</w:pPr>
    <w:rPr>
      <w:b/>
      <w:sz w:val="30"/>
    </w:rPr>
  </w:style>
  <w:style w:type="paragraph" w:styleId="Sous-titre">
    <w:name w:val="Subtitle"/>
    <w:basedOn w:val="Titre1"/>
    <w:next w:val="Corpsdetexte"/>
    <w:qFormat/>
    <w:pPr>
      <w:jc w:val="center"/>
    </w:pPr>
    <w:rPr>
      <w:i/>
      <w:iCs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pPr>
      <w:ind w:left="360"/>
    </w:pPr>
  </w:style>
  <w:style w:type="paragraph" w:customStyle="1" w:styleId="Corpsdetexte21">
    <w:name w:val="Corps de texte 21"/>
    <w:basedOn w:val="Normal"/>
    <w:pPr>
      <w:jc w:val="center"/>
    </w:pPr>
    <w:rPr>
      <w:sz w:val="24"/>
    </w:rPr>
  </w:style>
  <w:style w:type="paragraph" w:styleId="Notedebasdepage">
    <w:name w:val="footnote text"/>
    <w:basedOn w:val="Normal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Appelnotedebasdep">
    <w:name w:val="footnote reference"/>
    <w:basedOn w:val="Policepardfaut"/>
    <w:uiPriority w:val="99"/>
    <w:semiHidden/>
    <w:unhideWhenUsed/>
    <w:rsid w:val="00FC269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2C61B1"/>
    <w:pPr>
      <w:ind w:left="720"/>
      <w:contextualSpacing/>
    </w:pPr>
    <w:rPr>
      <w:rFonts w:cs="Mangal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7173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173"/>
    <w:rPr>
      <w:rFonts w:ascii="Tahoma" w:hAnsi="Tahoma" w:cs="Mangal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hi-IN" w:bidi="hi-IN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FFFF00"/>
      <w:sz w:val="28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3z0">
    <w:name w:val="WW8Num3z0"/>
    <w:rPr>
      <w:rFonts w:ascii="Monotype Sorts" w:hAnsi="Monotype Sorts"/>
    </w:rPr>
  </w:style>
  <w:style w:type="character" w:customStyle="1" w:styleId="WW8Num4z0">
    <w:name w:val="WW8Num4z0"/>
    <w:rPr>
      <w:rFonts w:ascii="Monotype Sorts" w:hAnsi="Monotype Sorts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Monotype Sorts" w:hAnsi="Monotype Sort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Monotype Sorts" w:hAnsi="Monotype Sorts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Monotype Sorts" w:hAnsi="Monotype Sort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Wingdings" w:hAnsi="Wingdings"/>
    </w:rPr>
  </w:style>
  <w:style w:type="character" w:customStyle="1" w:styleId="WW8Num42z0">
    <w:name w:val="WW8Num42z0"/>
    <w:rPr>
      <w:rFonts w:ascii="Monotype Sorts" w:hAnsi="Monotype Sort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Monotype Sorts" w:hAnsi="Monotype Sorts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8z0">
    <w:name w:val="WW8Num48z0"/>
    <w:rPr>
      <w:rFonts w:ascii="Wingdings" w:hAnsi="Wingdings"/>
    </w:rPr>
  </w:style>
  <w:style w:type="character" w:customStyle="1" w:styleId="WW8Num49z0">
    <w:name w:val="WW8Num49z0"/>
    <w:rPr>
      <w:rFonts w:ascii="Wingdings" w:hAnsi="Wingdings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Wingdings" w:hAnsi="Wingdings"/>
    </w:rPr>
  </w:style>
  <w:style w:type="character" w:customStyle="1" w:styleId="WW8Num52z0">
    <w:name w:val="WW8Num52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6z0">
    <w:name w:val="WW8Num56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9z0">
    <w:name w:val="WW8Num59z0"/>
    <w:rPr>
      <w:rFonts w:ascii="Wingdings" w:hAnsi="Wingdings"/>
    </w:rPr>
  </w:style>
  <w:style w:type="character" w:customStyle="1" w:styleId="WW8Num60z0">
    <w:name w:val="WW8Num60z0"/>
    <w:rPr>
      <w:rFonts w:ascii="Monotype Sorts" w:hAnsi="Monotype Sorts"/>
    </w:rPr>
  </w:style>
  <w:style w:type="character" w:customStyle="1" w:styleId="WW8Num61z0">
    <w:name w:val="WW8Num61z0"/>
    <w:rPr>
      <w:rFonts w:ascii="Wingdings" w:hAnsi="Wingdings"/>
    </w:rPr>
  </w:style>
  <w:style w:type="character" w:customStyle="1" w:styleId="WW8Num62z0">
    <w:name w:val="WW8Num62z0"/>
    <w:rPr>
      <w:rFonts w:ascii="Wingdings" w:hAnsi="Wingdings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Policepardfaut1">
    <w:name w:val="Police par défaut1"/>
  </w:style>
  <w:style w:type="character" w:styleId="lev">
    <w:name w:val="Strong"/>
    <w:basedOn w:val="Policepardfaut1"/>
    <w:qFormat/>
    <w:rPr>
      <w:b/>
    </w:rPr>
  </w:style>
  <w:style w:type="character" w:styleId="Numrodepage">
    <w:name w:val="page number"/>
    <w:basedOn w:val="Policepardfaut1"/>
  </w:style>
  <w:style w:type="character" w:customStyle="1" w:styleId="WW-Absatz-Standardschriftart11">
    <w:name w:val="WW-Absatz-Standardschriftart11"/>
  </w:style>
  <w:style w:type="character" w:customStyle="1" w:styleId="Caractresdenotedebasdepage">
    <w:name w:val="Caractères de note de bas de page"/>
    <w:basedOn w:val="Policepardfaut1"/>
    <w:rPr>
      <w:vertAlign w:val="superscript"/>
    </w:rPr>
  </w:style>
  <w:style w:type="character" w:styleId="Lienhypertexte">
    <w:name w:val="Hyperlink"/>
    <w:basedOn w:val="Policepardfaut1"/>
    <w:rPr>
      <w:color w:val="0000FF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re">
    <w:name w:val="Title"/>
    <w:basedOn w:val="Normal"/>
    <w:next w:val="Sous-titre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</w:pPr>
    <w:rPr>
      <w:b/>
      <w:sz w:val="30"/>
    </w:rPr>
  </w:style>
  <w:style w:type="paragraph" w:styleId="Sous-titre">
    <w:name w:val="Subtitle"/>
    <w:basedOn w:val="Titre1"/>
    <w:next w:val="Corpsdetexte"/>
    <w:qFormat/>
    <w:pPr>
      <w:jc w:val="center"/>
    </w:pPr>
    <w:rPr>
      <w:i/>
      <w:iCs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pPr>
      <w:ind w:left="360"/>
    </w:pPr>
  </w:style>
  <w:style w:type="paragraph" w:customStyle="1" w:styleId="Corpsdetexte21">
    <w:name w:val="Corps de texte 21"/>
    <w:basedOn w:val="Normal"/>
    <w:pPr>
      <w:jc w:val="center"/>
    </w:pPr>
    <w:rPr>
      <w:sz w:val="24"/>
    </w:rPr>
  </w:style>
  <w:style w:type="paragraph" w:styleId="Notedebasdepage">
    <w:name w:val="footnote text"/>
    <w:basedOn w:val="Normal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Appelnotedebasdep">
    <w:name w:val="footnote reference"/>
    <w:basedOn w:val="Policepardfaut"/>
    <w:uiPriority w:val="99"/>
    <w:semiHidden/>
    <w:unhideWhenUsed/>
    <w:rsid w:val="00FC269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2C61B1"/>
    <w:pPr>
      <w:ind w:left="720"/>
      <w:contextualSpacing/>
    </w:pPr>
    <w:rPr>
      <w:rFonts w:cs="Mangal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7173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7173"/>
    <w:rPr>
      <w:rFonts w:ascii="Tahoma" w:hAnsi="Tahoma" w:cs="Mangal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210F92-7C65-4DBA-8A85-3A42A9B6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1677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Conseil municipal du 14 mars 2008</vt:lpstr>
    </vt:vector>
  </TitlesOfParts>
  <Company>DAFFY Troopô</Company>
  <LinksUpToDate>false</LinksUpToDate>
  <CharactersWithSpaces>10881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Conseil municipal du 14 mars 2008</dc:title>
  <dc:creator>SALADO</dc:creator>
  <cp:lastModifiedBy>myriam le page</cp:lastModifiedBy>
  <cp:revision>7</cp:revision>
  <cp:lastPrinted>2013-08-05T15:36:00Z</cp:lastPrinted>
  <dcterms:created xsi:type="dcterms:W3CDTF">2013-08-05T13:16:00Z</dcterms:created>
  <dcterms:modified xsi:type="dcterms:W3CDTF">2013-08-07T15:46:00Z</dcterms:modified>
</cp:coreProperties>
</file>